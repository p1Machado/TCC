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AD74FB" w14:textId="69A65C49" w:rsidR="00BD4F76" w:rsidRDefault="00BD4F76" w:rsidP="00BD4F76">
      <w:pPr>
        <w:pStyle w:val="Instituio"/>
      </w:pPr>
      <w:r w:rsidRPr="00A453AB">
        <w:rPr>
          <w:lang w:val="pt-BR" w:eastAsia="pt-BR"/>
        </w:rPr>
        <w:drawing>
          <wp:anchor distT="0" distB="0" distL="114300" distR="114300" simplePos="0" relativeHeight="251659264" behindDoc="0" locked="0" layoutInCell="1" allowOverlap="1" wp14:anchorId="4FF89D0A" wp14:editId="371988EA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6985" b="0"/>
            <wp:wrapTopAndBottom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D8DB0" w14:textId="77777777" w:rsidR="00BD4F76" w:rsidRPr="00A453AB" w:rsidRDefault="00BD4F76" w:rsidP="00BD4F76">
      <w:pPr>
        <w:pStyle w:val="Instituio"/>
      </w:pPr>
      <w:r w:rsidRPr="00A453AB">
        <w:t>Universidade do sul de santa catarina</w:t>
      </w:r>
    </w:p>
    <w:p w14:paraId="4E6E07DC" w14:textId="77777777" w:rsidR="009B232F" w:rsidRPr="002B2066" w:rsidRDefault="002B6118" w:rsidP="002B5421">
      <w:pPr>
        <w:pStyle w:val="NOMEDOAUTOR"/>
        <w:rPr>
          <w:noProof w:val="0"/>
          <w:u w:val="single"/>
          <w:lang w:val="pt-BR"/>
        </w:rPr>
      </w:pPr>
      <w:r w:rsidRPr="002B2066">
        <w:rPr>
          <w:noProof w:val="0"/>
          <w:lang w:val="pt-BR"/>
        </w:rPr>
        <w:t>PATRICK MACHADO</w:t>
      </w:r>
    </w:p>
    <w:p w14:paraId="6E3070EA" w14:textId="77777777" w:rsidR="00C7448C" w:rsidRPr="00E71A55" w:rsidRDefault="00C7448C" w:rsidP="002B5421">
      <w:pPr>
        <w:pStyle w:val="FOLHADEROSTO"/>
        <w:rPr>
          <w:lang w:val="pt-BR"/>
        </w:rPr>
      </w:pPr>
    </w:p>
    <w:p w14:paraId="5368B3B9" w14:textId="77777777" w:rsidR="00C7448C" w:rsidRPr="00E71A55" w:rsidRDefault="00C7448C" w:rsidP="00224C16">
      <w:pPr>
        <w:pStyle w:val="FOLHADEROSTO"/>
        <w:rPr>
          <w:lang w:val="pt-BR"/>
        </w:rPr>
      </w:pPr>
    </w:p>
    <w:p w14:paraId="72C39DA4" w14:textId="77777777" w:rsidR="00C7448C" w:rsidRPr="00E71A55" w:rsidRDefault="00C7448C" w:rsidP="00224C16">
      <w:pPr>
        <w:pStyle w:val="FOLHADEROSTO"/>
        <w:rPr>
          <w:lang w:val="pt-BR"/>
        </w:rPr>
      </w:pPr>
    </w:p>
    <w:p w14:paraId="558389D3" w14:textId="77777777" w:rsidR="00C7448C" w:rsidRPr="00E71A55" w:rsidRDefault="00C7448C" w:rsidP="00224C16">
      <w:pPr>
        <w:pStyle w:val="FOLHADEROSTO"/>
        <w:rPr>
          <w:lang w:val="pt-BR"/>
        </w:rPr>
      </w:pPr>
    </w:p>
    <w:p w14:paraId="324B3733" w14:textId="77777777" w:rsidR="009B232F" w:rsidRPr="00E71A55" w:rsidRDefault="009B232F" w:rsidP="00224C16">
      <w:pPr>
        <w:pStyle w:val="FOLHADEROSTO"/>
        <w:rPr>
          <w:lang w:val="pt-BR"/>
        </w:rPr>
      </w:pPr>
    </w:p>
    <w:p w14:paraId="0A916750" w14:textId="77777777" w:rsidR="004A1EC9" w:rsidRPr="00E71A55" w:rsidRDefault="004A1EC9" w:rsidP="00224C16">
      <w:pPr>
        <w:pStyle w:val="FOLHADEROSTO"/>
        <w:rPr>
          <w:lang w:val="pt-BR"/>
        </w:rPr>
      </w:pPr>
    </w:p>
    <w:p w14:paraId="1B7F8E08" w14:textId="4FDD75BE" w:rsidR="004A1EC9" w:rsidRDefault="004A1EC9" w:rsidP="00224C16">
      <w:pPr>
        <w:pStyle w:val="FOLHADEROSTO"/>
        <w:rPr>
          <w:lang w:val="pt-BR"/>
        </w:rPr>
      </w:pPr>
    </w:p>
    <w:p w14:paraId="7DFACDDD" w14:textId="77777777" w:rsidR="00BD4F76" w:rsidRPr="00E71A55" w:rsidRDefault="00BD4F76" w:rsidP="00224C16">
      <w:pPr>
        <w:pStyle w:val="FOLHADEROSTO"/>
        <w:rPr>
          <w:lang w:val="pt-BR"/>
        </w:rPr>
      </w:pPr>
    </w:p>
    <w:p w14:paraId="07788993" w14:textId="77777777" w:rsidR="004A1EC9" w:rsidRPr="00E71A55" w:rsidRDefault="004A1EC9" w:rsidP="00224C16">
      <w:pPr>
        <w:pStyle w:val="FOLHADEROSTO"/>
        <w:rPr>
          <w:lang w:val="pt-BR"/>
        </w:rPr>
      </w:pPr>
    </w:p>
    <w:p w14:paraId="36427683" w14:textId="77777777" w:rsidR="004A1EC9" w:rsidRPr="00E71A55" w:rsidRDefault="004A1EC9" w:rsidP="00224C16">
      <w:pPr>
        <w:pStyle w:val="FOLHADEROSTO"/>
        <w:rPr>
          <w:lang w:val="pt-BR"/>
        </w:rPr>
      </w:pPr>
    </w:p>
    <w:p w14:paraId="2EC95C94" w14:textId="77777777" w:rsidR="004A1EC9" w:rsidRPr="00E71A55" w:rsidRDefault="004A1EC9" w:rsidP="00224C16">
      <w:pPr>
        <w:pStyle w:val="FOLHADEROSTO"/>
        <w:rPr>
          <w:lang w:val="pt-BR"/>
        </w:rPr>
      </w:pPr>
    </w:p>
    <w:p w14:paraId="76291356" w14:textId="431273FD" w:rsidR="004A1EC9" w:rsidRPr="00E71A55" w:rsidRDefault="0071572C" w:rsidP="0071572C">
      <w:pPr>
        <w:pStyle w:val="FOLHADEROSTO"/>
        <w:rPr>
          <w:lang w:val="pt-BR"/>
        </w:rPr>
      </w:pPr>
      <w:r w:rsidRPr="00182E4C">
        <w:rPr>
          <w:lang w:val="pt-BR"/>
        </w:rPr>
        <w:t xml:space="preserve">Análise comparativa </w:t>
      </w:r>
      <w:r>
        <w:rPr>
          <w:lang w:val="pt-BR"/>
        </w:rPr>
        <w:t>ENTRE</w:t>
      </w:r>
      <w:r w:rsidRPr="00182E4C">
        <w:rPr>
          <w:lang w:val="pt-BR"/>
        </w:rPr>
        <w:t xml:space="preserve"> ferramentas</w:t>
      </w:r>
      <w:r>
        <w:rPr>
          <w:lang w:val="pt-BR"/>
        </w:rPr>
        <w:t xml:space="preserve"> GRATUITAS</w:t>
      </w:r>
      <w:r w:rsidRPr="00182E4C">
        <w:rPr>
          <w:lang w:val="pt-BR"/>
        </w:rPr>
        <w:t xml:space="preserve"> de gestão </w:t>
      </w:r>
      <w:r>
        <w:rPr>
          <w:lang w:val="pt-BR"/>
        </w:rPr>
        <w:t xml:space="preserve">E AUTOMAçÃO </w:t>
      </w:r>
      <w:r w:rsidRPr="00182E4C">
        <w:rPr>
          <w:lang w:val="pt-BR"/>
        </w:rPr>
        <w:t xml:space="preserve">de processos </w:t>
      </w:r>
      <w:r w:rsidR="003414AF">
        <w:rPr>
          <w:lang w:val="pt-BR"/>
        </w:rPr>
        <w:t>(BPMS)</w:t>
      </w:r>
    </w:p>
    <w:p w14:paraId="20D7C8E0" w14:textId="77777777" w:rsidR="004A1EC9" w:rsidRPr="00E71A55" w:rsidRDefault="004A1EC9" w:rsidP="00224C16">
      <w:pPr>
        <w:pStyle w:val="FOLHADEROSTO"/>
        <w:rPr>
          <w:lang w:val="pt-BR"/>
        </w:rPr>
      </w:pPr>
    </w:p>
    <w:p w14:paraId="1141EBF4" w14:textId="77777777" w:rsidR="004A1EC9" w:rsidRPr="00E71A55" w:rsidRDefault="004A1EC9" w:rsidP="00224C16">
      <w:pPr>
        <w:pStyle w:val="FOLHADEROSTO"/>
        <w:rPr>
          <w:lang w:val="pt-BR"/>
        </w:rPr>
      </w:pPr>
    </w:p>
    <w:p w14:paraId="2905BA6C" w14:textId="77777777" w:rsidR="004A1EC9" w:rsidRPr="00E71A55" w:rsidRDefault="004A1EC9" w:rsidP="00224C16">
      <w:pPr>
        <w:pStyle w:val="FOLHADEROSTO"/>
        <w:rPr>
          <w:lang w:val="pt-BR"/>
        </w:rPr>
      </w:pPr>
    </w:p>
    <w:p w14:paraId="5BCD7F59" w14:textId="77777777" w:rsidR="004A1EC9" w:rsidRPr="00E71A55" w:rsidRDefault="004A1EC9" w:rsidP="00224C16">
      <w:pPr>
        <w:pStyle w:val="FOLHADEROSTO"/>
        <w:rPr>
          <w:lang w:val="pt-BR"/>
        </w:rPr>
      </w:pPr>
    </w:p>
    <w:p w14:paraId="759B696C" w14:textId="1A1351AD" w:rsidR="004A1EC9" w:rsidRDefault="004A1EC9" w:rsidP="00224C16">
      <w:pPr>
        <w:pStyle w:val="FOLHADEROSTO"/>
        <w:rPr>
          <w:lang w:val="pt-BR"/>
        </w:rPr>
      </w:pPr>
    </w:p>
    <w:p w14:paraId="72310CDF" w14:textId="77777777" w:rsidR="007A3177" w:rsidRPr="00E71A55" w:rsidRDefault="007A3177" w:rsidP="00224C16">
      <w:pPr>
        <w:pStyle w:val="FOLHADEROSTO"/>
        <w:rPr>
          <w:lang w:val="pt-BR"/>
        </w:rPr>
      </w:pPr>
    </w:p>
    <w:p w14:paraId="66284A3F" w14:textId="77777777" w:rsidR="004A1EC9" w:rsidRPr="00E71A55" w:rsidRDefault="004A1EC9" w:rsidP="00224C16">
      <w:pPr>
        <w:pStyle w:val="FOLHADEROSTO"/>
        <w:rPr>
          <w:lang w:val="pt-BR"/>
        </w:rPr>
      </w:pPr>
    </w:p>
    <w:p w14:paraId="32B53006" w14:textId="77777777" w:rsidR="004A1EC9" w:rsidRPr="00E71A55" w:rsidRDefault="004A1EC9" w:rsidP="00224C16">
      <w:pPr>
        <w:pStyle w:val="FOLHADEROSTO"/>
        <w:rPr>
          <w:lang w:val="pt-BR"/>
        </w:rPr>
      </w:pPr>
    </w:p>
    <w:p w14:paraId="6C00278D" w14:textId="77777777" w:rsidR="004A1EC9" w:rsidRPr="00E71A55" w:rsidRDefault="004A1EC9" w:rsidP="00224C16">
      <w:pPr>
        <w:pStyle w:val="FOLHADEROSTO"/>
        <w:rPr>
          <w:lang w:val="pt-BR"/>
        </w:rPr>
      </w:pPr>
    </w:p>
    <w:p w14:paraId="5CFA301A" w14:textId="77777777" w:rsidR="004A1EC9" w:rsidRPr="00E71A55" w:rsidRDefault="004A1EC9" w:rsidP="00224C16">
      <w:pPr>
        <w:pStyle w:val="FOLHADEROSTO"/>
        <w:rPr>
          <w:lang w:val="pt-BR"/>
        </w:rPr>
      </w:pPr>
    </w:p>
    <w:p w14:paraId="0514343C" w14:textId="77777777" w:rsidR="009E20E0" w:rsidRPr="00E71A55" w:rsidRDefault="009E20E0" w:rsidP="00224C16">
      <w:pPr>
        <w:pStyle w:val="FOLHADEROSTO"/>
        <w:rPr>
          <w:lang w:val="pt-BR"/>
        </w:rPr>
      </w:pPr>
    </w:p>
    <w:p w14:paraId="73248CA7" w14:textId="77777777" w:rsidR="004A1EC9" w:rsidRPr="00E71A55" w:rsidRDefault="004A1EC9" w:rsidP="00224C16">
      <w:pPr>
        <w:pStyle w:val="FOLHADEROSTO"/>
        <w:rPr>
          <w:lang w:val="pt-BR"/>
        </w:rPr>
      </w:pPr>
    </w:p>
    <w:p w14:paraId="5C34DEF9" w14:textId="77777777" w:rsidR="004A1EC9" w:rsidRPr="00E71A55" w:rsidRDefault="002B6118" w:rsidP="002B5421">
      <w:pPr>
        <w:pStyle w:val="CidadeeAnodeentrega"/>
        <w:rPr>
          <w:lang w:val="pt-BR"/>
        </w:rPr>
      </w:pPr>
      <w:r w:rsidRPr="002B2066">
        <w:rPr>
          <w:noProof w:val="0"/>
          <w:lang w:val="pt-BR"/>
        </w:rPr>
        <w:t>Palhoça</w:t>
      </w:r>
    </w:p>
    <w:p w14:paraId="735ADD7B" w14:textId="77777777" w:rsidR="002B5421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FEFAE84" w14:textId="77777777" w:rsidR="00C7448C" w:rsidRPr="002B2066" w:rsidRDefault="002B6118" w:rsidP="00A453AB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29070174" w14:textId="77777777" w:rsidR="00C7448C" w:rsidRPr="00E71A55" w:rsidRDefault="00C7448C" w:rsidP="009B232F">
      <w:pPr>
        <w:pStyle w:val="FOLHADEROSTO"/>
        <w:jc w:val="both"/>
        <w:rPr>
          <w:lang w:val="pt-BR"/>
        </w:rPr>
      </w:pPr>
    </w:p>
    <w:p w14:paraId="0CCF9097" w14:textId="77777777" w:rsidR="004A1EC9" w:rsidRPr="00E71A55" w:rsidRDefault="004A1EC9" w:rsidP="009B232F">
      <w:pPr>
        <w:pStyle w:val="FOLHADEROSTO"/>
        <w:jc w:val="both"/>
        <w:rPr>
          <w:lang w:val="pt-BR"/>
        </w:rPr>
      </w:pPr>
    </w:p>
    <w:p w14:paraId="11EAB558" w14:textId="77777777" w:rsidR="004A1EC9" w:rsidRPr="00E71A55" w:rsidRDefault="004A1EC9" w:rsidP="009B232F">
      <w:pPr>
        <w:pStyle w:val="FOLHADEROSTO"/>
        <w:jc w:val="both"/>
        <w:rPr>
          <w:lang w:val="pt-BR"/>
        </w:rPr>
      </w:pPr>
    </w:p>
    <w:p w14:paraId="743BA531" w14:textId="77777777" w:rsidR="004A1EC9" w:rsidRPr="00E71A55" w:rsidRDefault="004A1EC9" w:rsidP="009B232F">
      <w:pPr>
        <w:pStyle w:val="FOLHADEROSTO"/>
        <w:jc w:val="both"/>
        <w:rPr>
          <w:lang w:val="pt-BR"/>
        </w:rPr>
      </w:pPr>
    </w:p>
    <w:p w14:paraId="2F3D39CB" w14:textId="77777777" w:rsidR="004A1EC9" w:rsidRPr="00E71A55" w:rsidRDefault="004A1EC9" w:rsidP="009B232F">
      <w:pPr>
        <w:pStyle w:val="FOLHADEROSTO"/>
        <w:jc w:val="both"/>
        <w:rPr>
          <w:lang w:val="pt-BR"/>
        </w:rPr>
      </w:pPr>
    </w:p>
    <w:p w14:paraId="5ADEF749" w14:textId="77777777" w:rsidR="004A1EC9" w:rsidRPr="00E71A55" w:rsidRDefault="004A1EC9" w:rsidP="009B232F">
      <w:pPr>
        <w:pStyle w:val="FOLHADEROSTO"/>
        <w:jc w:val="both"/>
        <w:rPr>
          <w:lang w:val="pt-BR"/>
        </w:rPr>
      </w:pPr>
    </w:p>
    <w:p w14:paraId="36C1A3DB" w14:textId="77777777" w:rsidR="004A1EC9" w:rsidRPr="00E71A55" w:rsidRDefault="004A1EC9" w:rsidP="009B232F">
      <w:pPr>
        <w:pStyle w:val="FOLHADEROSTO"/>
        <w:jc w:val="both"/>
        <w:rPr>
          <w:lang w:val="pt-BR"/>
        </w:rPr>
      </w:pPr>
    </w:p>
    <w:p w14:paraId="3DB7D775" w14:textId="77777777" w:rsidR="004A1EC9" w:rsidRPr="00E71A55" w:rsidRDefault="004A1EC9" w:rsidP="009B232F">
      <w:pPr>
        <w:pStyle w:val="FOLHADEROSTO"/>
        <w:jc w:val="both"/>
        <w:rPr>
          <w:lang w:val="pt-BR"/>
        </w:rPr>
      </w:pPr>
    </w:p>
    <w:p w14:paraId="50D1879B" w14:textId="77777777" w:rsidR="00C7448C" w:rsidRPr="00E71A55" w:rsidRDefault="00C7448C" w:rsidP="009B232F">
      <w:pPr>
        <w:pStyle w:val="FOLHADEROSTO"/>
        <w:rPr>
          <w:lang w:val="pt-BR"/>
        </w:rPr>
      </w:pPr>
    </w:p>
    <w:p w14:paraId="114C38ED" w14:textId="77777777" w:rsidR="00C7448C" w:rsidRPr="00E71A55" w:rsidRDefault="00C7448C" w:rsidP="009B232F">
      <w:pPr>
        <w:pStyle w:val="FOLHADEROSTO"/>
        <w:rPr>
          <w:lang w:val="pt-BR"/>
        </w:rPr>
      </w:pPr>
    </w:p>
    <w:p w14:paraId="343099FD" w14:textId="77777777" w:rsidR="00C7448C" w:rsidRPr="00E71A55" w:rsidRDefault="00C7448C" w:rsidP="009B232F">
      <w:pPr>
        <w:pStyle w:val="FOLHADEROSTO"/>
        <w:rPr>
          <w:lang w:val="pt-BR"/>
        </w:rPr>
      </w:pPr>
    </w:p>
    <w:p w14:paraId="4FE36DA8" w14:textId="0CE96108" w:rsidR="00C7448C" w:rsidRPr="00E71A55" w:rsidRDefault="0071572C" w:rsidP="0071572C">
      <w:pPr>
        <w:pStyle w:val="FOLHADEROSTO"/>
        <w:rPr>
          <w:lang w:val="pt-BR"/>
        </w:rPr>
      </w:pPr>
      <w:r w:rsidRPr="00182E4C">
        <w:rPr>
          <w:lang w:val="pt-BR"/>
        </w:rPr>
        <w:t xml:space="preserve">Análise comparativa </w:t>
      </w:r>
      <w:r>
        <w:rPr>
          <w:lang w:val="pt-BR"/>
        </w:rPr>
        <w:t>ENTRE</w:t>
      </w:r>
      <w:r w:rsidRPr="00182E4C">
        <w:rPr>
          <w:lang w:val="pt-BR"/>
        </w:rPr>
        <w:t xml:space="preserve"> ferramentas</w:t>
      </w:r>
      <w:r>
        <w:rPr>
          <w:lang w:val="pt-BR"/>
        </w:rPr>
        <w:t xml:space="preserve"> GRATUITAS</w:t>
      </w:r>
      <w:r w:rsidRPr="00182E4C">
        <w:rPr>
          <w:lang w:val="pt-BR"/>
        </w:rPr>
        <w:t xml:space="preserve"> de gestão </w:t>
      </w:r>
      <w:r>
        <w:rPr>
          <w:lang w:val="pt-BR"/>
        </w:rPr>
        <w:t xml:space="preserve">E AUTOMAçÃO </w:t>
      </w:r>
      <w:r w:rsidRPr="00182E4C">
        <w:rPr>
          <w:lang w:val="pt-BR"/>
        </w:rPr>
        <w:t>de processos</w:t>
      </w:r>
      <w:r w:rsidR="007E4478">
        <w:rPr>
          <w:lang w:val="pt-BR"/>
        </w:rPr>
        <w:t xml:space="preserve"> (BPMS)</w:t>
      </w:r>
    </w:p>
    <w:p w14:paraId="62F29B00" w14:textId="77777777" w:rsidR="00C7448C" w:rsidRPr="002B2066" w:rsidRDefault="00C7448C">
      <w:pPr>
        <w:pStyle w:val="Naturezadotrabalho"/>
      </w:pPr>
    </w:p>
    <w:p w14:paraId="10312818" w14:textId="77777777" w:rsidR="004A1EC9" w:rsidRPr="002B2066" w:rsidRDefault="004A1EC9">
      <w:pPr>
        <w:pStyle w:val="Naturezadotrabalho"/>
      </w:pPr>
    </w:p>
    <w:p w14:paraId="48DBD312" w14:textId="77777777" w:rsidR="004A1EC9" w:rsidRPr="002B2066" w:rsidRDefault="004A1EC9">
      <w:pPr>
        <w:pStyle w:val="Naturezadotrabalho"/>
      </w:pPr>
    </w:p>
    <w:p w14:paraId="343D35C7" w14:textId="77777777" w:rsidR="004A1EC9" w:rsidRPr="002B2066" w:rsidRDefault="004A1EC9">
      <w:pPr>
        <w:pStyle w:val="Naturezadotrabalho"/>
      </w:pPr>
    </w:p>
    <w:p w14:paraId="2B44DDC6" w14:textId="77777777" w:rsidR="004A1EC9" w:rsidRPr="002B2066" w:rsidRDefault="004A1EC9">
      <w:pPr>
        <w:pStyle w:val="Naturezadotrabalho"/>
      </w:pPr>
    </w:p>
    <w:p w14:paraId="0BFCBD8A" w14:textId="77777777" w:rsidR="00C7448C" w:rsidRPr="002B2066" w:rsidRDefault="00C7448C">
      <w:pPr>
        <w:pStyle w:val="Naturezadotrabalho"/>
      </w:pPr>
    </w:p>
    <w:p w14:paraId="7A000AFB" w14:textId="77777777" w:rsidR="00C7448C" w:rsidRPr="002B2066" w:rsidRDefault="00C7448C">
      <w:pPr>
        <w:pStyle w:val="Naturezadotrabalho"/>
      </w:pPr>
    </w:p>
    <w:p w14:paraId="6EB233B2" w14:textId="77777777" w:rsidR="00C7448C" w:rsidRPr="002B2066" w:rsidRDefault="00C7448C">
      <w:pPr>
        <w:pStyle w:val="Naturezadotrabalho"/>
      </w:pPr>
      <w:r w:rsidRPr="002B2066">
        <w:t xml:space="preserve">Trabalho de Conclusão de Curso apresentado ao Curso de Graduação em </w:t>
      </w:r>
      <w:r w:rsidR="002B6118" w:rsidRPr="002B2066">
        <w:t>Sistemas de Informação</w:t>
      </w:r>
      <w:r w:rsidRPr="002B2066">
        <w:t xml:space="preserve"> da Universidade do Sul de Santa Catarina, como requisito parcial à obtenção do título de Bacharel em </w:t>
      </w:r>
      <w:r w:rsidR="002B6118" w:rsidRPr="002B2066">
        <w:t>Sistemas de Informação</w:t>
      </w:r>
      <w:r w:rsidRPr="002B2066">
        <w:t>.</w:t>
      </w:r>
    </w:p>
    <w:p w14:paraId="45761EE3" w14:textId="77777777" w:rsidR="00C7448C" w:rsidRPr="00E71A55" w:rsidRDefault="00C7448C" w:rsidP="009B232F">
      <w:pPr>
        <w:pStyle w:val="FolhadeRosto0"/>
        <w:rPr>
          <w:lang w:val="pt-BR"/>
        </w:rPr>
      </w:pPr>
    </w:p>
    <w:p w14:paraId="5F8BC19B" w14:textId="77777777" w:rsidR="00A453AB" w:rsidRPr="00E71A55" w:rsidRDefault="00A453AB" w:rsidP="009B232F">
      <w:pPr>
        <w:pStyle w:val="FolhadeRosto0"/>
        <w:rPr>
          <w:lang w:val="pt-BR"/>
        </w:rPr>
      </w:pPr>
    </w:p>
    <w:p w14:paraId="0F8F3AAB" w14:textId="77777777" w:rsidR="00C7448C" w:rsidRPr="00E71A55" w:rsidRDefault="00C7448C" w:rsidP="00A453AB">
      <w:pPr>
        <w:pStyle w:val="FolhadeRosto0"/>
        <w:rPr>
          <w:lang w:val="pt-BR"/>
        </w:rPr>
      </w:pPr>
      <w:r w:rsidRPr="00E71A55">
        <w:rPr>
          <w:lang w:val="pt-BR"/>
        </w:rPr>
        <w:t>Orientador: Prof.</w:t>
      </w:r>
      <w:r w:rsidR="00A84CF0" w:rsidRPr="00E71A55">
        <w:rPr>
          <w:lang w:val="pt-BR"/>
        </w:rPr>
        <w:t xml:space="preserve"> </w:t>
      </w:r>
      <w:r w:rsidR="002B6118" w:rsidRPr="002B2066">
        <w:rPr>
          <w:noProof w:val="0"/>
          <w:lang w:val="pt-BR"/>
        </w:rPr>
        <w:t>Maurício Botelho</w:t>
      </w:r>
      <w:r w:rsidR="00A84CF0" w:rsidRPr="00E71A55">
        <w:rPr>
          <w:lang w:val="pt-BR"/>
        </w:rPr>
        <w:t xml:space="preserve">, </w:t>
      </w:r>
      <w:proofErr w:type="spellStart"/>
      <w:r w:rsidR="002B6118" w:rsidRPr="002B2066">
        <w:rPr>
          <w:noProof w:val="0"/>
          <w:lang w:val="pt-BR"/>
        </w:rPr>
        <w:t>M</w:t>
      </w:r>
      <w:r w:rsidR="006E12C9" w:rsidRPr="002B2066">
        <w:rPr>
          <w:noProof w:val="0"/>
          <w:lang w:val="pt-BR"/>
        </w:rPr>
        <w:t>Eng</w:t>
      </w:r>
      <w:proofErr w:type="spellEnd"/>
      <w:r w:rsidR="00A84CF0" w:rsidRPr="00E71A55">
        <w:rPr>
          <w:lang w:val="pt-BR"/>
        </w:rPr>
        <w:t>.</w:t>
      </w:r>
    </w:p>
    <w:p w14:paraId="04CA600E" w14:textId="5C476A4E" w:rsidR="00C7448C" w:rsidRDefault="00C7448C" w:rsidP="009B232F">
      <w:pPr>
        <w:pStyle w:val="FolhadeRosto0"/>
        <w:rPr>
          <w:lang w:val="pt-BR"/>
        </w:rPr>
      </w:pPr>
    </w:p>
    <w:p w14:paraId="3AC611B8" w14:textId="77777777" w:rsidR="007E4478" w:rsidRPr="00E71A55" w:rsidRDefault="007E4478" w:rsidP="009B232F">
      <w:pPr>
        <w:pStyle w:val="FolhadeRosto0"/>
        <w:rPr>
          <w:lang w:val="pt-BR"/>
        </w:rPr>
      </w:pPr>
    </w:p>
    <w:p w14:paraId="62D3B9D2" w14:textId="77777777" w:rsidR="00A453AB" w:rsidRPr="00E71A55" w:rsidRDefault="00A453AB" w:rsidP="009B232F">
      <w:pPr>
        <w:pStyle w:val="FolhadeRosto0"/>
        <w:rPr>
          <w:lang w:val="pt-BR"/>
        </w:rPr>
      </w:pPr>
    </w:p>
    <w:p w14:paraId="6F8CAB17" w14:textId="77777777" w:rsidR="00A453AB" w:rsidRPr="00E71A55" w:rsidRDefault="00A453AB" w:rsidP="009B232F">
      <w:pPr>
        <w:pStyle w:val="FolhadeRosto0"/>
        <w:rPr>
          <w:u w:val="single"/>
          <w:lang w:val="pt-BR"/>
        </w:rPr>
      </w:pPr>
    </w:p>
    <w:p w14:paraId="028C9096" w14:textId="77777777" w:rsidR="00C7448C" w:rsidRPr="00E71A55" w:rsidRDefault="00C7448C" w:rsidP="009B232F">
      <w:pPr>
        <w:pStyle w:val="FolhadeRosto0"/>
        <w:rPr>
          <w:lang w:val="pt-BR"/>
        </w:rPr>
      </w:pPr>
    </w:p>
    <w:p w14:paraId="65938E73" w14:textId="77777777" w:rsidR="009E20E0" w:rsidRPr="00E71A55" w:rsidRDefault="009E20E0" w:rsidP="009B232F">
      <w:pPr>
        <w:pStyle w:val="FolhadeRosto0"/>
        <w:rPr>
          <w:lang w:val="pt-BR"/>
        </w:rPr>
      </w:pPr>
    </w:p>
    <w:p w14:paraId="68CCC850" w14:textId="77777777" w:rsidR="00C7448C" w:rsidRPr="00E71A55" w:rsidRDefault="00C7448C" w:rsidP="009B232F">
      <w:pPr>
        <w:pStyle w:val="FolhadeRosto0"/>
        <w:rPr>
          <w:lang w:val="pt-BR"/>
        </w:rPr>
      </w:pPr>
    </w:p>
    <w:p w14:paraId="132DA38B" w14:textId="77777777" w:rsidR="00A453AB" w:rsidRPr="00E71A55" w:rsidRDefault="00A453AB" w:rsidP="009B232F">
      <w:pPr>
        <w:pStyle w:val="FolhadeRosto0"/>
        <w:rPr>
          <w:lang w:val="pt-BR"/>
        </w:rPr>
      </w:pPr>
    </w:p>
    <w:p w14:paraId="58E7D659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5116FFC7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A5F6143" w14:textId="77777777" w:rsidR="009042E1" w:rsidRPr="002B2066" w:rsidRDefault="002B6118" w:rsidP="007C461F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38233DBA" w14:textId="77777777" w:rsidR="00C7448C" w:rsidRPr="00E71A55" w:rsidRDefault="00C7448C" w:rsidP="009B232F">
      <w:pPr>
        <w:pStyle w:val="FOLHADEROSTO"/>
        <w:rPr>
          <w:lang w:val="pt-BR"/>
        </w:rPr>
      </w:pPr>
    </w:p>
    <w:p w14:paraId="3B03E21C" w14:textId="77777777" w:rsidR="00C7448C" w:rsidRPr="00E71A55" w:rsidRDefault="00C7448C" w:rsidP="009B232F">
      <w:pPr>
        <w:pStyle w:val="FOLHADEROSTO"/>
        <w:rPr>
          <w:lang w:val="pt-BR"/>
        </w:rPr>
      </w:pPr>
    </w:p>
    <w:p w14:paraId="1F062856" w14:textId="77777777" w:rsidR="00C7448C" w:rsidRPr="00E71A55" w:rsidRDefault="00C7448C" w:rsidP="009B232F">
      <w:pPr>
        <w:pStyle w:val="FOLHADEROSTO"/>
        <w:rPr>
          <w:lang w:val="pt-BR"/>
        </w:rPr>
      </w:pPr>
    </w:p>
    <w:p w14:paraId="4A462EC1" w14:textId="77777777" w:rsidR="00C7448C" w:rsidRPr="00E71A55" w:rsidRDefault="00C7448C" w:rsidP="009B232F">
      <w:pPr>
        <w:pStyle w:val="FOLHADEROSTO"/>
        <w:rPr>
          <w:lang w:val="pt-BR"/>
        </w:rPr>
      </w:pPr>
    </w:p>
    <w:p w14:paraId="017C6ED8" w14:textId="77777777" w:rsidR="00C7448C" w:rsidRPr="00E71A55" w:rsidRDefault="00C7448C" w:rsidP="009B232F">
      <w:pPr>
        <w:pStyle w:val="FOLHADEROSTO"/>
        <w:rPr>
          <w:lang w:val="pt-BR"/>
        </w:rPr>
      </w:pPr>
    </w:p>
    <w:p w14:paraId="1DB507F2" w14:textId="77777777" w:rsidR="00C7448C" w:rsidRPr="00E71A55" w:rsidRDefault="00C7448C" w:rsidP="009B232F">
      <w:pPr>
        <w:pStyle w:val="FOLHADEROSTO"/>
        <w:rPr>
          <w:lang w:val="pt-BR"/>
        </w:rPr>
      </w:pPr>
    </w:p>
    <w:p w14:paraId="44FEA096" w14:textId="77777777" w:rsidR="00C7448C" w:rsidRPr="00E71A55" w:rsidRDefault="00C7448C" w:rsidP="009B232F">
      <w:pPr>
        <w:pStyle w:val="FOLHADEROSTO"/>
        <w:rPr>
          <w:lang w:val="pt-BR"/>
        </w:rPr>
      </w:pPr>
    </w:p>
    <w:p w14:paraId="77637F61" w14:textId="77777777" w:rsidR="00C7448C" w:rsidRPr="00E71A55" w:rsidRDefault="00C7448C" w:rsidP="009B232F">
      <w:pPr>
        <w:pStyle w:val="FOLHADEROSTO"/>
        <w:rPr>
          <w:lang w:val="pt-BR"/>
        </w:rPr>
      </w:pPr>
    </w:p>
    <w:p w14:paraId="5DC6EA5D" w14:textId="0D5A5973" w:rsidR="008013D5" w:rsidRPr="00E71A55" w:rsidRDefault="008013D5" w:rsidP="008013D5">
      <w:pPr>
        <w:pStyle w:val="FOLHADEROSTO"/>
        <w:rPr>
          <w:lang w:val="pt-BR"/>
        </w:rPr>
      </w:pPr>
      <w:r w:rsidRPr="00182E4C">
        <w:rPr>
          <w:lang w:val="pt-BR"/>
        </w:rPr>
        <w:t xml:space="preserve">Análise comparativa </w:t>
      </w:r>
      <w:r w:rsidR="0071572C">
        <w:rPr>
          <w:lang w:val="pt-BR"/>
        </w:rPr>
        <w:t>ENTRE</w:t>
      </w:r>
      <w:r w:rsidRPr="00182E4C">
        <w:rPr>
          <w:lang w:val="pt-BR"/>
        </w:rPr>
        <w:t xml:space="preserve"> ferramentas</w:t>
      </w:r>
      <w:r>
        <w:rPr>
          <w:lang w:val="pt-BR"/>
        </w:rPr>
        <w:t xml:space="preserve"> GRATUITAS</w:t>
      </w:r>
      <w:r w:rsidRPr="00182E4C">
        <w:rPr>
          <w:lang w:val="pt-BR"/>
        </w:rPr>
        <w:t xml:space="preserve"> de gestão </w:t>
      </w:r>
      <w:r w:rsidR="0071572C">
        <w:rPr>
          <w:lang w:val="pt-BR"/>
        </w:rPr>
        <w:t xml:space="preserve">E AUTOMAçÃO </w:t>
      </w:r>
      <w:r w:rsidRPr="00182E4C">
        <w:rPr>
          <w:lang w:val="pt-BR"/>
        </w:rPr>
        <w:t>de processos</w:t>
      </w:r>
      <w:r w:rsidR="007E4478">
        <w:rPr>
          <w:lang w:val="pt-BR"/>
        </w:rPr>
        <w:t xml:space="preserve"> (BPMS)</w:t>
      </w:r>
    </w:p>
    <w:p w14:paraId="5CC6BA45" w14:textId="77777777" w:rsidR="00C7448C" w:rsidRPr="00E71A55" w:rsidRDefault="00C7448C" w:rsidP="009B232F">
      <w:pPr>
        <w:pStyle w:val="FOLHADEROSTO"/>
        <w:rPr>
          <w:lang w:val="pt-BR"/>
        </w:rPr>
      </w:pPr>
    </w:p>
    <w:p w14:paraId="4EE4CBD2" w14:textId="77777777" w:rsidR="00C7448C" w:rsidRPr="00E71A55" w:rsidRDefault="00C7448C" w:rsidP="009B232F">
      <w:pPr>
        <w:pStyle w:val="FOLHADEROSTO"/>
        <w:rPr>
          <w:lang w:val="pt-BR"/>
        </w:rPr>
      </w:pPr>
    </w:p>
    <w:p w14:paraId="3A6C2090" w14:textId="77777777" w:rsidR="00C7448C" w:rsidRPr="00E71A55" w:rsidRDefault="00C7448C" w:rsidP="009B232F">
      <w:pPr>
        <w:pStyle w:val="FOLHADEROSTO"/>
        <w:rPr>
          <w:lang w:val="pt-BR"/>
        </w:rPr>
      </w:pPr>
    </w:p>
    <w:p w14:paraId="612A1604" w14:textId="77777777" w:rsidR="00C7448C" w:rsidRPr="00E71A55" w:rsidRDefault="00C7448C" w:rsidP="009B232F">
      <w:pPr>
        <w:pStyle w:val="FOLHADEROSTO"/>
        <w:rPr>
          <w:lang w:val="pt-BR"/>
        </w:rPr>
      </w:pPr>
    </w:p>
    <w:p w14:paraId="269B9243" w14:textId="77777777" w:rsidR="00C7448C" w:rsidRPr="002B2066" w:rsidRDefault="00C7448C">
      <w:pPr>
        <w:pStyle w:val="Naturezadotrabalho"/>
      </w:pPr>
      <w:r w:rsidRPr="002B2066">
        <w:t xml:space="preserve">Este Trabalho de Conclusão de Curso foi julgado adequado à obtenção do título de </w:t>
      </w:r>
      <w:r w:rsidR="00715CA6" w:rsidRPr="002B2066">
        <w:t xml:space="preserve">Bacharel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 xml:space="preserve">e aprovado em sua forma final pelo Curso de Graduação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>da Universidade do Sul de Santa Catarina.</w:t>
      </w:r>
    </w:p>
    <w:p w14:paraId="3946E304" w14:textId="77777777" w:rsidR="00C7448C" w:rsidRPr="00E71A55" w:rsidRDefault="00C7448C" w:rsidP="009B232F">
      <w:pPr>
        <w:pStyle w:val="FOLHADEROSTO"/>
        <w:rPr>
          <w:lang w:val="pt-BR"/>
        </w:rPr>
      </w:pPr>
    </w:p>
    <w:p w14:paraId="6F7FDFA6" w14:textId="77777777" w:rsidR="00C7448C" w:rsidRPr="00E71A55" w:rsidRDefault="00C7448C" w:rsidP="009B232F">
      <w:pPr>
        <w:pStyle w:val="FOLHADEROSTO"/>
        <w:rPr>
          <w:lang w:val="pt-BR"/>
        </w:rPr>
      </w:pPr>
    </w:p>
    <w:p w14:paraId="17B3E349" w14:textId="77777777" w:rsidR="00C7448C" w:rsidRPr="00E71A55" w:rsidRDefault="00C7448C" w:rsidP="009B232F">
      <w:pPr>
        <w:pStyle w:val="FOLHADEROSTO"/>
        <w:rPr>
          <w:lang w:val="pt-BR"/>
        </w:rPr>
      </w:pPr>
    </w:p>
    <w:p w14:paraId="6B232449" w14:textId="77777777" w:rsidR="00C7448C" w:rsidRPr="00E71A55" w:rsidRDefault="00C7448C" w:rsidP="009B232F">
      <w:pPr>
        <w:pStyle w:val="FOLHADEROSTO"/>
        <w:rPr>
          <w:lang w:val="pt-BR"/>
        </w:rPr>
      </w:pPr>
    </w:p>
    <w:p w14:paraId="3E33EA46" w14:textId="77777777" w:rsidR="00C7448C" w:rsidRPr="00E71A55" w:rsidRDefault="007C461F" w:rsidP="009B232F">
      <w:pPr>
        <w:pStyle w:val="FolhadeRosto0"/>
        <w:rPr>
          <w:lang w:val="pt-BR"/>
        </w:rPr>
      </w:pPr>
      <w:r w:rsidRPr="00E71A55">
        <w:rPr>
          <w:lang w:val="pt-BR"/>
        </w:rPr>
        <w:t>(Local)</w:t>
      </w:r>
      <w:r w:rsidR="00C7448C" w:rsidRPr="00E71A55">
        <w:rPr>
          <w:lang w:val="pt-BR"/>
        </w:rPr>
        <w:t>, (dia) de (mês) de (ano da defesa).</w:t>
      </w:r>
    </w:p>
    <w:p w14:paraId="68AF4CAE" w14:textId="77777777" w:rsidR="00C7448C" w:rsidRPr="00E71A55" w:rsidRDefault="00C7448C" w:rsidP="009B232F">
      <w:pPr>
        <w:pStyle w:val="FolhadeRosto0"/>
        <w:rPr>
          <w:lang w:val="pt-BR"/>
        </w:rPr>
      </w:pPr>
    </w:p>
    <w:p w14:paraId="281D9377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>______________________________________________________</w:t>
      </w:r>
    </w:p>
    <w:p w14:paraId="11AF176C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 xml:space="preserve">Professor e orientador Nome do Professor, </w:t>
      </w:r>
      <w:r w:rsidR="00A84CF0" w:rsidRPr="00E71A55">
        <w:rPr>
          <w:lang w:val="pt-BR"/>
        </w:rPr>
        <w:t>abreviatura da titulação</w:t>
      </w:r>
      <w:r w:rsidRPr="00E71A55">
        <w:rPr>
          <w:lang w:val="pt-BR"/>
        </w:rPr>
        <w:t>.</w:t>
      </w:r>
    </w:p>
    <w:p w14:paraId="05223FE3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>Universidade do Sul de Santa Catarina</w:t>
      </w:r>
    </w:p>
    <w:p w14:paraId="0DF99D0B" w14:textId="77777777" w:rsidR="00C7448C" w:rsidRPr="00E71A55" w:rsidRDefault="00C7448C" w:rsidP="009B232F">
      <w:pPr>
        <w:pStyle w:val="Banca"/>
        <w:rPr>
          <w:lang w:val="pt-BR"/>
        </w:rPr>
      </w:pPr>
    </w:p>
    <w:p w14:paraId="3C0A5D9A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>______________________________________________________</w:t>
      </w:r>
    </w:p>
    <w:p w14:paraId="74B5B608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 xml:space="preserve">Prof. Nome do Professor, </w:t>
      </w:r>
      <w:r w:rsidR="00A84CF0" w:rsidRPr="00E71A55">
        <w:rPr>
          <w:lang w:val="pt-BR"/>
        </w:rPr>
        <w:t>abreviatura da titulação</w:t>
      </w:r>
      <w:r w:rsidRPr="00E71A55">
        <w:rPr>
          <w:lang w:val="pt-BR"/>
        </w:rPr>
        <w:t>.</w:t>
      </w:r>
    </w:p>
    <w:p w14:paraId="7A154FFB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>Universidade do Sul de Santa Catarina</w:t>
      </w:r>
    </w:p>
    <w:p w14:paraId="1EAA52C9" w14:textId="77777777" w:rsidR="00C7448C" w:rsidRPr="00E71A55" w:rsidRDefault="00C7448C" w:rsidP="009B232F">
      <w:pPr>
        <w:pStyle w:val="Banca"/>
        <w:rPr>
          <w:lang w:val="pt-BR"/>
        </w:rPr>
      </w:pPr>
    </w:p>
    <w:p w14:paraId="0736B394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>______________________________________________________</w:t>
      </w:r>
    </w:p>
    <w:p w14:paraId="5893DDFA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 xml:space="preserve">Prof. Nome do Professor, </w:t>
      </w:r>
      <w:r w:rsidR="00A84CF0" w:rsidRPr="00E71A55">
        <w:rPr>
          <w:lang w:val="pt-BR"/>
        </w:rPr>
        <w:t>abreviatura da titulação</w:t>
      </w:r>
      <w:r w:rsidRPr="00E71A55">
        <w:rPr>
          <w:lang w:val="pt-BR"/>
        </w:rPr>
        <w:t>.</w:t>
      </w:r>
    </w:p>
    <w:p w14:paraId="3BB795EA" w14:textId="77777777" w:rsidR="00C7448C" w:rsidRPr="00E71A55" w:rsidRDefault="00C7448C" w:rsidP="009B232F">
      <w:pPr>
        <w:pStyle w:val="Banca"/>
        <w:rPr>
          <w:lang w:val="pt-BR"/>
        </w:rPr>
      </w:pPr>
      <w:r w:rsidRPr="00E71A55">
        <w:rPr>
          <w:lang w:val="pt-BR"/>
        </w:rPr>
        <w:t>Universidade do Sul de Santa Catarina</w:t>
      </w:r>
    </w:p>
    <w:p w14:paraId="52B94848" w14:textId="0C9BFFA3" w:rsidR="00B6107B" w:rsidRPr="002B2066" w:rsidRDefault="00B6107B" w:rsidP="00872751">
      <w:pPr>
        <w:pStyle w:val="Resumos"/>
        <w:spacing w:after="960"/>
      </w:pPr>
    </w:p>
    <w:p w14:paraId="50AC65EC" w14:textId="77777777" w:rsidR="00820EFE" w:rsidRPr="004A1EC9" w:rsidRDefault="00820EFE" w:rsidP="00820EFE"/>
    <w:p w14:paraId="00CEF012" w14:textId="77777777" w:rsidR="00820EFE" w:rsidRPr="004A1EC9" w:rsidRDefault="00820EFE" w:rsidP="00820EFE"/>
    <w:p w14:paraId="1DDC9425" w14:textId="77777777" w:rsidR="00820EFE" w:rsidRPr="004A1EC9" w:rsidRDefault="00820EFE" w:rsidP="00820EFE"/>
    <w:p w14:paraId="322C0C5C" w14:textId="77777777" w:rsidR="00820EFE" w:rsidRPr="004A1EC9" w:rsidRDefault="00820EFE" w:rsidP="00820EFE"/>
    <w:p w14:paraId="5EE2FE3F" w14:textId="77777777" w:rsidR="00820EFE" w:rsidRPr="004A1EC9" w:rsidRDefault="00820EFE" w:rsidP="00820EFE"/>
    <w:p w14:paraId="4540B0C2" w14:textId="77777777" w:rsidR="00820EFE" w:rsidRPr="004A1EC9" w:rsidRDefault="00820EFE" w:rsidP="00820EFE"/>
    <w:p w14:paraId="5DC9D9FE" w14:textId="77777777" w:rsidR="00820EFE" w:rsidRPr="004A1EC9" w:rsidRDefault="00820EFE" w:rsidP="00820EFE"/>
    <w:p w14:paraId="23BCC51C" w14:textId="77777777" w:rsidR="00820EFE" w:rsidRPr="004A1EC9" w:rsidRDefault="00820EFE" w:rsidP="00820EFE"/>
    <w:p w14:paraId="1BE282DD" w14:textId="77777777" w:rsidR="00820EFE" w:rsidRPr="004A1EC9" w:rsidRDefault="00820EFE" w:rsidP="00820EFE"/>
    <w:p w14:paraId="5BC31AE5" w14:textId="77777777" w:rsidR="00820EFE" w:rsidRPr="004A1EC9" w:rsidRDefault="00820EFE" w:rsidP="00820EFE"/>
    <w:p w14:paraId="66EBAF63" w14:textId="77777777" w:rsidR="00820EFE" w:rsidRPr="004A1EC9" w:rsidRDefault="00820EFE" w:rsidP="00820EFE"/>
    <w:p w14:paraId="7AB44DE4" w14:textId="77777777" w:rsidR="00820EFE" w:rsidRPr="004A1EC9" w:rsidRDefault="00820EFE" w:rsidP="00820EFE"/>
    <w:p w14:paraId="721D175D" w14:textId="77777777" w:rsidR="00820EFE" w:rsidRPr="004A1EC9" w:rsidRDefault="00820EFE" w:rsidP="00820EFE"/>
    <w:p w14:paraId="61164E95" w14:textId="77777777" w:rsidR="00820EFE" w:rsidRPr="004A1EC9" w:rsidRDefault="00820EFE" w:rsidP="00820EFE"/>
    <w:p w14:paraId="2FD19773" w14:textId="77777777" w:rsidR="00820EFE" w:rsidRPr="004A1EC9" w:rsidRDefault="00820EFE" w:rsidP="00820EFE"/>
    <w:p w14:paraId="16ABF125" w14:textId="77777777" w:rsidR="00820EFE" w:rsidRPr="004A1EC9" w:rsidRDefault="00820EFE" w:rsidP="00820EFE"/>
    <w:p w14:paraId="5D4ECE2A" w14:textId="77777777" w:rsidR="00820EFE" w:rsidRPr="004A1EC9" w:rsidRDefault="00820EFE" w:rsidP="00820EFE"/>
    <w:p w14:paraId="3348042A" w14:textId="77777777" w:rsidR="00820EFE" w:rsidRPr="004A1EC9" w:rsidRDefault="00820EFE" w:rsidP="00820EFE"/>
    <w:p w14:paraId="6CD4901A" w14:textId="77777777" w:rsidR="00820EFE" w:rsidRDefault="00820EFE" w:rsidP="00820EFE"/>
    <w:p w14:paraId="31A93546" w14:textId="77777777" w:rsidR="00820EFE" w:rsidRDefault="00820EFE" w:rsidP="00820EFE"/>
    <w:p w14:paraId="436D93C6" w14:textId="77777777" w:rsidR="00820EFE" w:rsidRDefault="00820EFE" w:rsidP="00820EFE"/>
    <w:p w14:paraId="5DCAE87F" w14:textId="77777777" w:rsidR="00820EFE" w:rsidRDefault="00820EFE" w:rsidP="00820EFE"/>
    <w:p w14:paraId="4C463A9C" w14:textId="77777777" w:rsidR="00820EFE" w:rsidRDefault="00820EFE" w:rsidP="00820EFE"/>
    <w:p w14:paraId="3D4350C8" w14:textId="77777777" w:rsidR="00820EFE" w:rsidRDefault="00820EFE" w:rsidP="00820EFE"/>
    <w:p w14:paraId="5A7EE7E4" w14:textId="77777777" w:rsidR="00820EFE" w:rsidRDefault="00820EFE" w:rsidP="00820EFE"/>
    <w:p w14:paraId="5192EA7F" w14:textId="77777777" w:rsidR="00820EFE" w:rsidRPr="004A1EC9" w:rsidRDefault="00820EFE" w:rsidP="00820EFE"/>
    <w:p w14:paraId="0C3AEDB8" w14:textId="77777777" w:rsidR="00820EFE" w:rsidRPr="004A1EC9" w:rsidRDefault="00820EFE" w:rsidP="00820EFE"/>
    <w:p w14:paraId="4BBE6EAE" w14:textId="77777777" w:rsidR="00820EFE" w:rsidRPr="004A1EC9" w:rsidRDefault="00820EFE" w:rsidP="00820EFE"/>
    <w:p w14:paraId="63A8E3F2" w14:textId="77777777" w:rsidR="00820EFE" w:rsidRPr="004A1EC9" w:rsidRDefault="00820EFE" w:rsidP="00820EFE"/>
    <w:p w14:paraId="613DB9D7" w14:textId="77777777" w:rsidR="00820EFE" w:rsidRPr="004A1EC9" w:rsidRDefault="00820EFE" w:rsidP="00820EFE"/>
    <w:p w14:paraId="180F61C6" w14:textId="77777777" w:rsidR="00820EFE" w:rsidRPr="004A1EC9" w:rsidRDefault="00820EFE" w:rsidP="00820EFE"/>
    <w:p w14:paraId="2126954A" w14:textId="77777777" w:rsidR="00820EFE" w:rsidRPr="004A1EC9" w:rsidRDefault="00820EFE" w:rsidP="00820EFE"/>
    <w:p w14:paraId="6039FFBD" w14:textId="77777777" w:rsidR="00820EFE" w:rsidRPr="004A1EC9" w:rsidRDefault="00820EFE" w:rsidP="00820EFE"/>
    <w:p w14:paraId="2C14D6EB" w14:textId="77777777" w:rsidR="00820EFE" w:rsidRPr="004A1EC9" w:rsidRDefault="00820EFE" w:rsidP="00820EFE"/>
    <w:p w14:paraId="3685C65F" w14:textId="77777777" w:rsidR="00820EFE" w:rsidRPr="001F0F3D" w:rsidRDefault="00820EFE" w:rsidP="00820EFE">
      <w:pPr>
        <w:rPr>
          <w:szCs w:val="24"/>
        </w:rPr>
      </w:pPr>
    </w:p>
    <w:p w14:paraId="438C2E95" w14:textId="77777777" w:rsidR="00BD4F76" w:rsidRDefault="00BD4F76" w:rsidP="00BD4F76">
      <w:pPr>
        <w:spacing w:line="360" w:lineRule="auto"/>
        <w:ind w:left="4536"/>
        <w:rPr>
          <w:szCs w:val="24"/>
        </w:rPr>
      </w:pPr>
      <w:r>
        <w:rPr>
          <w:szCs w:val="24"/>
        </w:rPr>
        <w:t>Dedicatória. Dedicatória. Dedicatória. Dedicatória. Dedicatória. Dedicatória. Dedicatória. Dedicatória. Dedicatória. Dedicatória. Dedicatória. Dedicatória. Dedicatória. Dedicatória. Dedicatória. Dedicatória. Dedicatória. Dedicatória. Dedicatória. Dedicatória. Dedicatória. Dedicatória.        Dedicatória.        Dedicatória.</w:t>
      </w:r>
    </w:p>
    <w:p w14:paraId="73E3E8E9" w14:textId="77777777" w:rsidR="00BD4F76" w:rsidRPr="00A84CF0" w:rsidRDefault="00BD4F76" w:rsidP="00BD4F76">
      <w:pPr>
        <w:spacing w:after="960" w:line="360" w:lineRule="auto"/>
        <w:ind w:left="3402"/>
        <w:rPr>
          <w:b/>
        </w:rPr>
      </w:pPr>
      <w:r>
        <w:rPr>
          <w:szCs w:val="24"/>
        </w:rPr>
        <w:br w:type="page"/>
      </w:r>
      <w:r w:rsidRPr="009D1692">
        <w:rPr>
          <w:b/>
        </w:rPr>
        <w:lastRenderedPageBreak/>
        <w:t>AGRADECIMENTOS</w:t>
      </w:r>
    </w:p>
    <w:p w14:paraId="096B2A3C" w14:textId="77777777" w:rsidR="00BD4F76" w:rsidRDefault="00BD4F76" w:rsidP="00BD4F76">
      <w:pPr>
        <w:pStyle w:val="Texto"/>
      </w:pPr>
      <w:r>
        <w:t>Agradecimentos. Agradecimentos. Agradecimentos. Agradecimentos. Agradecimentos. Agradecimentos.</w:t>
      </w:r>
    </w:p>
    <w:p w14:paraId="558F4BFA" w14:textId="77777777" w:rsidR="00BD4F76" w:rsidRPr="004A1EC9" w:rsidRDefault="00BD4F76" w:rsidP="00BD4F76">
      <w:r>
        <w:br w:type="page"/>
      </w:r>
    </w:p>
    <w:p w14:paraId="52BB5CCB" w14:textId="77777777" w:rsidR="00C10FE8" w:rsidRPr="004A1EC9" w:rsidRDefault="00C10FE8" w:rsidP="00C10FE8">
      <w:pPr>
        <w:pStyle w:val="Texto"/>
        <w:ind w:firstLine="0"/>
      </w:pPr>
    </w:p>
    <w:p w14:paraId="78E3AFEF" w14:textId="77777777" w:rsidR="00C10FE8" w:rsidRPr="004A1EC9" w:rsidRDefault="00C10FE8" w:rsidP="00C10FE8"/>
    <w:p w14:paraId="51E15C02" w14:textId="77777777" w:rsidR="00C10FE8" w:rsidRPr="004A1EC9" w:rsidRDefault="00C10FE8" w:rsidP="00C10FE8"/>
    <w:p w14:paraId="4D93A00D" w14:textId="77777777" w:rsidR="00C10FE8" w:rsidRPr="004A1EC9" w:rsidRDefault="00C10FE8" w:rsidP="00C10FE8"/>
    <w:p w14:paraId="336FFF12" w14:textId="77777777" w:rsidR="00C10FE8" w:rsidRPr="004A1EC9" w:rsidRDefault="00C10FE8" w:rsidP="00C10FE8"/>
    <w:p w14:paraId="6A99220A" w14:textId="77777777" w:rsidR="00C10FE8" w:rsidRPr="004A1EC9" w:rsidRDefault="00C10FE8" w:rsidP="00C10FE8"/>
    <w:p w14:paraId="0FBBC4EF" w14:textId="77777777" w:rsidR="00C10FE8" w:rsidRPr="004A1EC9" w:rsidRDefault="00C10FE8" w:rsidP="00C10FE8"/>
    <w:p w14:paraId="317EBC7F" w14:textId="77777777" w:rsidR="00C10FE8" w:rsidRPr="004A1EC9" w:rsidRDefault="00C10FE8" w:rsidP="00C10FE8"/>
    <w:p w14:paraId="66122C66" w14:textId="77777777" w:rsidR="00C10FE8" w:rsidRPr="004A1EC9" w:rsidRDefault="00C10FE8" w:rsidP="00C10FE8"/>
    <w:p w14:paraId="623E4435" w14:textId="77777777" w:rsidR="00C10FE8" w:rsidRPr="004A1EC9" w:rsidRDefault="00C10FE8" w:rsidP="00C10FE8"/>
    <w:p w14:paraId="09CB8876" w14:textId="77777777" w:rsidR="00C10FE8" w:rsidRPr="004A1EC9" w:rsidRDefault="00C10FE8" w:rsidP="00C10FE8"/>
    <w:p w14:paraId="603EDD39" w14:textId="77777777" w:rsidR="00C10FE8" w:rsidRPr="004A1EC9" w:rsidRDefault="00C10FE8" w:rsidP="00C10FE8"/>
    <w:p w14:paraId="66B9C30C" w14:textId="77777777" w:rsidR="00C10FE8" w:rsidRPr="004A1EC9" w:rsidRDefault="00C10FE8" w:rsidP="00C10FE8"/>
    <w:p w14:paraId="7F7CA069" w14:textId="77777777" w:rsidR="00C10FE8" w:rsidRPr="004A1EC9" w:rsidRDefault="00C10FE8" w:rsidP="00C10FE8"/>
    <w:p w14:paraId="6B22E26A" w14:textId="77777777" w:rsidR="00C10FE8" w:rsidRPr="004A1EC9" w:rsidRDefault="00C10FE8" w:rsidP="00C10FE8"/>
    <w:p w14:paraId="3454E988" w14:textId="77777777" w:rsidR="00C10FE8" w:rsidRPr="004A1EC9" w:rsidRDefault="00C10FE8" w:rsidP="00C10FE8"/>
    <w:p w14:paraId="388FC4F9" w14:textId="77777777" w:rsidR="00C10FE8" w:rsidRPr="004A1EC9" w:rsidRDefault="00C10FE8" w:rsidP="00C10FE8"/>
    <w:p w14:paraId="7E8451A1" w14:textId="77777777" w:rsidR="00C10FE8" w:rsidRPr="004A1EC9" w:rsidRDefault="00C10FE8" w:rsidP="00C10FE8"/>
    <w:p w14:paraId="353C9123" w14:textId="77777777" w:rsidR="00C10FE8" w:rsidRPr="004A1EC9" w:rsidRDefault="00C10FE8" w:rsidP="00C10FE8"/>
    <w:p w14:paraId="6F98CB19" w14:textId="77777777" w:rsidR="00C10FE8" w:rsidRPr="004A1EC9" w:rsidRDefault="00C10FE8" w:rsidP="00C10FE8"/>
    <w:p w14:paraId="53B460B0" w14:textId="77777777" w:rsidR="00C10FE8" w:rsidRPr="004A1EC9" w:rsidRDefault="00C10FE8" w:rsidP="00C10FE8"/>
    <w:p w14:paraId="49EE1B46" w14:textId="77777777" w:rsidR="00C10FE8" w:rsidRPr="004A1EC9" w:rsidRDefault="00C10FE8" w:rsidP="00C10FE8"/>
    <w:p w14:paraId="4E993661" w14:textId="77777777" w:rsidR="00C10FE8" w:rsidRPr="004A1EC9" w:rsidRDefault="00C10FE8" w:rsidP="00C10FE8"/>
    <w:p w14:paraId="66C7FAEE" w14:textId="77777777" w:rsidR="00C10FE8" w:rsidRPr="004A1EC9" w:rsidRDefault="00C10FE8" w:rsidP="00C10FE8"/>
    <w:p w14:paraId="20F2788B" w14:textId="77777777" w:rsidR="00C10FE8" w:rsidRPr="004A1EC9" w:rsidRDefault="00C10FE8" w:rsidP="00C10FE8"/>
    <w:p w14:paraId="11073E8C" w14:textId="77777777" w:rsidR="00C10FE8" w:rsidRPr="004A1EC9" w:rsidRDefault="00C10FE8" w:rsidP="00C10FE8"/>
    <w:p w14:paraId="5DF7305D" w14:textId="77777777" w:rsidR="00C10FE8" w:rsidRPr="004A1EC9" w:rsidRDefault="00C10FE8" w:rsidP="00C10FE8"/>
    <w:p w14:paraId="6F073FC4" w14:textId="77777777" w:rsidR="00C10FE8" w:rsidRDefault="00C10FE8" w:rsidP="00C10FE8"/>
    <w:p w14:paraId="04263632" w14:textId="77777777" w:rsidR="00C10FE8" w:rsidRPr="004A1EC9" w:rsidRDefault="00C10FE8" w:rsidP="00C10FE8"/>
    <w:p w14:paraId="48F9D688" w14:textId="77777777" w:rsidR="00C10FE8" w:rsidRPr="004A1EC9" w:rsidRDefault="00C10FE8" w:rsidP="00C10FE8"/>
    <w:p w14:paraId="33A80C5A" w14:textId="77777777" w:rsidR="00C10FE8" w:rsidRPr="004A1EC9" w:rsidRDefault="00C10FE8" w:rsidP="00C10FE8"/>
    <w:p w14:paraId="50EEB694" w14:textId="77777777" w:rsidR="00C10FE8" w:rsidRPr="004A1EC9" w:rsidRDefault="00C10FE8" w:rsidP="00C10FE8"/>
    <w:p w14:paraId="70DF3C75" w14:textId="77777777" w:rsidR="00C10FE8" w:rsidRDefault="00C10FE8" w:rsidP="00C10FE8"/>
    <w:p w14:paraId="3F1F3589" w14:textId="77777777" w:rsidR="00C10FE8" w:rsidRDefault="00C10FE8" w:rsidP="00C10FE8"/>
    <w:p w14:paraId="2B55AB4D" w14:textId="77777777" w:rsidR="00C10FE8" w:rsidRPr="004A1EC9" w:rsidRDefault="00C10FE8" w:rsidP="00C10FE8"/>
    <w:p w14:paraId="10997D58" w14:textId="77777777" w:rsidR="00C10FE8" w:rsidRPr="004A1EC9" w:rsidRDefault="00C10FE8" w:rsidP="00C10FE8"/>
    <w:p w14:paraId="6B6A60AC" w14:textId="77777777" w:rsidR="00C10FE8" w:rsidRDefault="00C10FE8" w:rsidP="00C10FE8"/>
    <w:p w14:paraId="6B0BA02A" w14:textId="77777777" w:rsidR="00C10FE8" w:rsidRDefault="00C10FE8" w:rsidP="00C10FE8"/>
    <w:p w14:paraId="380C6ADD" w14:textId="77777777" w:rsidR="00C10FE8" w:rsidRPr="004A1EC9" w:rsidRDefault="00C10FE8" w:rsidP="00C10FE8"/>
    <w:p w14:paraId="4F6C60A6" w14:textId="77777777" w:rsidR="00C10FE8" w:rsidRPr="004A1EC9" w:rsidRDefault="00C10FE8" w:rsidP="00C10FE8"/>
    <w:p w14:paraId="0BC49B45" w14:textId="77777777" w:rsidR="00C10FE8" w:rsidRPr="004A1EC9" w:rsidRDefault="00C10FE8" w:rsidP="00C10FE8"/>
    <w:p w14:paraId="10856D2D" w14:textId="77777777" w:rsidR="00C10FE8" w:rsidRPr="004A1EC9" w:rsidRDefault="00C10FE8" w:rsidP="00C10FE8"/>
    <w:p w14:paraId="69BA1948" w14:textId="77777777" w:rsidR="00C10FE8" w:rsidRPr="004A1EC9" w:rsidRDefault="00C10FE8" w:rsidP="00C10FE8"/>
    <w:p w14:paraId="2368D95E" w14:textId="77777777" w:rsidR="00C10FE8" w:rsidRPr="004A1EC9" w:rsidRDefault="00C10FE8" w:rsidP="00C10FE8"/>
    <w:p w14:paraId="0BAED686" w14:textId="0867A872" w:rsidR="00BD4F76" w:rsidRDefault="00C10FE8" w:rsidP="00C10FE8">
      <w:pPr>
        <w:pStyle w:val="Texto"/>
        <w:ind w:firstLine="0"/>
      </w:pPr>
      <w:r w:rsidRPr="00A33F4A">
        <w:t xml:space="preserve"> </w:t>
      </w:r>
      <w:r w:rsidR="00BD4F76" w:rsidRPr="00A33F4A">
        <w:t>“Epígrafe. Epígrafe. Epígrafe. Epígrafe. Epígrafe. Epígrafe. Epígrafe. Epígrafe. Epígrafe. Epígrafe. Epígrafe. Epígrafe. Epígrafe. Epígrafe. Epígrafe. Epígrafe.” (AUTORIA, ANO).</w:t>
      </w:r>
    </w:p>
    <w:p w14:paraId="228A6FB8" w14:textId="77777777" w:rsidR="00C039A9" w:rsidRDefault="00BD4F76" w:rsidP="00C039A9">
      <w:pPr>
        <w:pStyle w:val="Texto"/>
        <w:spacing w:after="960"/>
        <w:ind w:firstLine="0"/>
        <w:jc w:val="center"/>
        <w:rPr>
          <w:b/>
        </w:rPr>
      </w:pPr>
      <w:r>
        <w:br w:type="page"/>
      </w:r>
      <w:r w:rsidR="00C039A9" w:rsidRPr="009D2241">
        <w:rPr>
          <w:b/>
        </w:rPr>
        <w:lastRenderedPageBreak/>
        <w:t>RESUMO</w:t>
      </w:r>
    </w:p>
    <w:p w14:paraId="33ECBA84" w14:textId="77777777" w:rsidR="00C039A9" w:rsidRDefault="00C039A9" w:rsidP="00C039A9">
      <w:pPr>
        <w:pStyle w:val="Texto"/>
        <w:ind w:firstLine="0"/>
        <w:jc w:val="center"/>
      </w:pPr>
      <w:r>
        <w:t xml:space="preserve">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Resumo. </w:t>
      </w:r>
    </w:p>
    <w:p w14:paraId="1BBC172C" w14:textId="77777777" w:rsidR="00C039A9" w:rsidRDefault="00C039A9" w:rsidP="00C039A9">
      <w:pPr>
        <w:pStyle w:val="Resumos"/>
      </w:pPr>
    </w:p>
    <w:p w14:paraId="19D1B5D3" w14:textId="77777777" w:rsidR="00C039A9" w:rsidRDefault="00C039A9" w:rsidP="00C039A9">
      <w:pPr>
        <w:pStyle w:val="Resumos"/>
      </w:pPr>
      <w:r w:rsidRPr="004A1EC9">
        <w:t>Palavras-chave: Palavra 1. Palavra 2. Palavra 3.</w:t>
      </w:r>
    </w:p>
    <w:p w14:paraId="1D391408" w14:textId="328E2A54" w:rsidR="00C039A9" w:rsidRDefault="00C039A9" w:rsidP="00C039A9">
      <w:pPr>
        <w:pStyle w:val="Resumos"/>
        <w:spacing w:after="960"/>
        <w:jc w:val="center"/>
        <w:rPr>
          <w:b/>
        </w:rPr>
      </w:pPr>
      <w:r>
        <w:br w:type="page"/>
      </w:r>
      <w:r w:rsidRPr="00F14739">
        <w:rPr>
          <w:b/>
        </w:rPr>
        <w:lastRenderedPageBreak/>
        <w:t>ABSTRACT</w:t>
      </w:r>
    </w:p>
    <w:p w14:paraId="31C2291C" w14:textId="77777777" w:rsidR="00C039A9" w:rsidRPr="004A1EC9" w:rsidRDefault="00C039A9" w:rsidP="00C039A9">
      <w:pPr>
        <w:pStyle w:val="Resumos"/>
      </w:pPr>
      <w:r w:rsidRPr="004A1EC9">
        <w:t xml:space="preserve">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 xml:space="preserve">. Texto do abstract, do </w:t>
      </w:r>
      <w:proofErr w:type="spellStart"/>
      <w:r w:rsidRPr="004A1EC9">
        <w:t>résumé</w:t>
      </w:r>
      <w:proofErr w:type="spellEnd"/>
      <w:r w:rsidRPr="004A1EC9">
        <w:t xml:space="preserve"> ou do </w:t>
      </w:r>
      <w:proofErr w:type="spellStart"/>
      <w:r w:rsidRPr="004A1EC9">
        <w:t>resumen</w:t>
      </w:r>
      <w:proofErr w:type="spellEnd"/>
      <w:r w:rsidRPr="004A1EC9">
        <w:t>.</w:t>
      </w:r>
    </w:p>
    <w:p w14:paraId="00AFE57A" w14:textId="77777777" w:rsidR="00C039A9" w:rsidRPr="004A1EC9" w:rsidRDefault="00C039A9" w:rsidP="00C039A9">
      <w:pPr>
        <w:pStyle w:val="Resumos"/>
      </w:pPr>
    </w:p>
    <w:p w14:paraId="770325AD" w14:textId="12734D88" w:rsidR="00C039A9" w:rsidRDefault="00C039A9" w:rsidP="00C039A9">
      <w:pPr>
        <w:pStyle w:val="Resumos"/>
      </w:pPr>
      <w:proofErr w:type="spellStart"/>
      <w:r w:rsidRPr="004A1EC9">
        <w:t>Keywords</w:t>
      </w:r>
      <w:proofErr w:type="spellEnd"/>
      <w:r w:rsidRPr="004A1EC9">
        <w:t xml:space="preserve">: Word, </w:t>
      </w:r>
      <w:proofErr w:type="spellStart"/>
      <w:r w:rsidRPr="004A1EC9">
        <w:t>Mot</w:t>
      </w:r>
      <w:proofErr w:type="spellEnd"/>
      <w:r w:rsidRPr="004A1EC9">
        <w:t xml:space="preserve"> ou </w:t>
      </w:r>
      <w:proofErr w:type="spellStart"/>
      <w:r w:rsidRPr="004A1EC9">
        <w:t>Palabra</w:t>
      </w:r>
      <w:proofErr w:type="spellEnd"/>
      <w:r w:rsidRPr="004A1EC9">
        <w:t xml:space="preserve"> 1. Word, </w:t>
      </w:r>
      <w:proofErr w:type="spellStart"/>
      <w:r w:rsidRPr="004A1EC9">
        <w:t>Mot</w:t>
      </w:r>
      <w:proofErr w:type="spellEnd"/>
      <w:r w:rsidRPr="004A1EC9">
        <w:t xml:space="preserve"> ou </w:t>
      </w:r>
      <w:proofErr w:type="spellStart"/>
      <w:r w:rsidRPr="004A1EC9">
        <w:t>Palabra</w:t>
      </w:r>
      <w:proofErr w:type="spellEnd"/>
      <w:r w:rsidRPr="004A1EC9">
        <w:t xml:space="preserve"> 2. Word, </w:t>
      </w:r>
      <w:proofErr w:type="spellStart"/>
      <w:r w:rsidRPr="004A1EC9">
        <w:t>Mot</w:t>
      </w:r>
      <w:proofErr w:type="spellEnd"/>
      <w:r w:rsidRPr="004A1EC9">
        <w:t xml:space="preserve"> ou </w:t>
      </w:r>
      <w:proofErr w:type="spellStart"/>
      <w:r w:rsidRPr="004A1EC9">
        <w:t>Palabra</w:t>
      </w:r>
      <w:proofErr w:type="spellEnd"/>
      <w:r w:rsidRPr="004A1EC9">
        <w:t xml:space="preserve"> 3.</w:t>
      </w:r>
    </w:p>
    <w:p w14:paraId="10205EEC" w14:textId="77777777" w:rsidR="00C039A9" w:rsidRDefault="00C039A9">
      <w:pPr>
        <w:suppressAutoHyphens w:val="0"/>
        <w:jc w:val="left"/>
      </w:pPr>
      <w:r>
        <w:br w:type="page"/>
      </w:r>
    </w:p>
    <w:p w14:paraId="2916C5C7" w14:textId="4D6899C9" w:rsidR="00F14739" w:rsidRPr="002B2066" w:rsidRDefault="009D2241" w:rsidP="00BD4F76">
      <w:pPr>
        <w:pStyle w:val="Resumos"/>
        <w:spacing w:after="960"/>
        <w:jc w:val="center"/>
        <w:rPr>
          <w:b/>
        </w:rPr>
      </w:pPr>
      <w:r w:rsidRPr="002B2066">
        <w:rPr>
          <w:b/>
        </w:rPr>
        <w:lastRenderedPageBreak/>
        <w:t xml:space="preserve">LISTA DE ILUSTRAÇÕES </w:t>
      </w:r>
    </w:p>
    <w:p w14:paraId="661863FC" w14:textId="4A1D6CF1" w:rsidR="00480D92" w:rsidRDefault="00D01517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480D92" w:rsidRPr="008715FE">
        <w:rPr>
          <w:noProof/>
        </w:rPr>
        <w:t>Figura 1 – Organograma fictício de uma organização militar</w:t>
      </w:r>
      <w:r w:rsidR="00480D92">
        <w:rPr>
          <w:noProof/>
        </w:rPr>
        <w:tab/>
      </w:r>
      <w:r w:rsidR="00480D92">
        <w:rPr>
          <w:noProof/>
        </w:rPr>
        <w:fldChar w:fldCharType="begin"/>
      </w:r>
      <w:r w:rsidR="00480D92">
        <w:rPr>
          <w:noProof/>
        </w:rPr>
        <w:instrText xml:space="preserve"> PAGEREF _Toc464240249 \h </w:instrText>
      </w:r>
      <w:r w:rsidR="00480D92">
        <w:rPr>
          <w:noProof/>
        </w:rPr>
      </w:r>
      <w:r w:rsidR="00480D92">
        <w:rPr>
          <w:noProof/>
        </w:rPr>
        <w:fldChar w:fldCharType="separate"/>
      </w:r>
      <w:r w:rsidR="00480D92">
        <w:rPr>
          <w:noProof/>
        </w:rPr>
        <w:t>18</w:t>
      </w:r>
      <w:r w:rsidR="00480D92">
        <w:rPr>
          <w:noProof/>
        </w:rPr>
        <w:fldChar w:fldCharType="end"/>
      </w:r>
    </w:p>
    <w:p w14:paraId="50C0A46B" w14:textId="3E44AFDA" w:rsidR="00480D92" w:rsidRDefault="00480D92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715FE">
        <w:rPr>
          <w:noProof/>
        </w:rPr>
        <w:t>Figura 2 – Cadeia de Valor Genérica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_Toc464240250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9708FF7" w14:textId="1A382F2B" w:rsidR="00480D92" w:rsidRDefault="00480D92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715FE">
        <w:rPr>
          <w:noProof/>
        </w:rPr>
        <w:t>Figura 3 – Estruturas de gestão das organizações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_Toc464240251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F6BEB7E" w14:textId="6C9332FF" w:rsidR="00C039A9" w:rsidRDefault="00D01517" w:rsidP="00872751">
      <w:pPr>
        <w:pStyle w:val="ndicedeilustraes"/>
        <w:tabs>
          <w:tab w:val="right" w:leader="dot" w:pos="9060"/>
        </w:tabs>
        <w:spacing w:line="360" w:lineRule="auto"/>
      </w:pPr>
      <w:r>
        <w:rPr>
          <w:b/>
          <w:bCs/>
        </w:rPr>
        <w:fldChar w:fldCharType="end"/>
      </w:r>
      <w:r w:rsidR="00872751" w:rsidRPr="002B2066">
        <w:t xml:space="preserve"> </w:t>
      </w:r>
      <w:r w:rsidR="009D2241" w:rsidRPr="002B2066">
        <w:br w:type="page"/>
      </w:r>
    </w:p>
    <w:p w14:paraId="4B300A47" w14:textId="77777777" w:rsidR="00C039A9" w:rsidRPr="009D2241" w:rsidRDefault="00C039A9" w:rsidP="00C039A9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 w:rsidRPr="009D2241">
        <w:rPr>
          <w:sz w:val="24"/>
          <w:szCs w:val="24"/>
        </w:rPr>
        <w:lastRenderedPageBreak/>
        <w:t>LISTA DE TABELAS</w:t>
      </w:r>
    </w:p>
    <w:p w14:paraId="0D072C26" w14:textId="77777777" w:rsidR="00C039A9" w:rsidRPr="009D1692" w:rsidRDefault="00C039A9" w:rsidP="00C039A9">
      <w:pPr>
        <w:pStyle w:val="ndicedeilustraes"/>
        <w:tabs>
          <w:tab w:val="right" w:leader="dot" w:pos="9060"/>
        </w:tabs>
        <w:spacing w:line="360" w:lineRule="auto"/>
        <w:rPr>
          <w:rFonts w:cs="Vrinda"/>
          <w:noProof/>
          <w:szCs w:val="24"/>
          <w:lang w:eastAsia="pt-BR" w:bidi="bn-IN"/>
        </w:rPr>
      </w:pPr>
      <w:r w:rsidRPr="009D1692">
        <w:rPr>
          <w:b/>
          <w:bCs/>
        </w:rPr>
        <w:fldChar w:fldCharType="begin"/>
      </w:r>
      <w:r w:rsidRPr="009D1692">
        <w:rPr>
          <w:b/>
          <w:bCs/>
        </w:rPr>
        <w:instrText xml:space="preserve"> TOC \c "TABELA" </w:instrText>
      </w:r>
      <w:r w:rsidRPr="009D1692">
        <w:rPr>
          <w:b/>
          <w:bCs/>
        </w:rPr>
        <w:fldChar w:fldCharType="separate"/>
      </w:r>
      <w:r w:rsidRPr="009D1692">
        <w:rPr>
          <w:noProof/>
        </w:rPr>
        <w:t>Tabela 1 – Aposentados civis da União e média mensal dos aposentados civis da União – 1991 – 1997</w:t>
      </w:r>
      <w:r w:rsidRPr="009D1692">
        <w:rPr>
          <w:noProof/>
        </w:rPr>
        <w:tab/>
      </w:r>
      <w:r w:rsidRPr="009D1692">
        <w:rPr>
          <w:noProof/>
        </w:rPr>
        <w:fldChar w:fldCharType="begin"/>
      </w:r>
      <w:r w:rsidRPr="009D1692">
        <w:rPr>
          <w:noProof/>
        </w:rPr>
        <w:instrText xml:space="preserve"> PAGEREF _Toc258160484 \h </w:instrText>
      </w:r>
      <w:r w:rsidRPr="009D1692">
        <w:rPr>
          <w:noProof/>
        </w:rPr>
      </w:r>
      <w:r w:rsidRPr="009D1692">
        <w:rPr>
          <w:noProof/>
        </w:rPr>
        <w:fldChar w:fldCharType="separate"/>
      </w:r>
      <w:r>
        <w:rPr>
          <w:noProof/>
        </w:rPr>
        <w:t>3</w:t>
      </w:r>
      <w:r w:rsidRPr="009D1692">
        <w:rPr>
          <w:noProof/>
        </w:rPr>
        <w:fldChar w:fldCharType="end"/>
      </w:r>
    </w:p>
    <w:p w14:paraId="6808B6A6" w14:textId="492FB85E" w:rsidR="009D2241" w:rsidRPr="00C039A9" w:rsidRDefault="00C039A9" w:rsidP="00C039A9">
      <w:pPr>
        <w:pStyle w:val="Sumrio1"/>
        <w:tabs>
          <w:tab w:val="right" w:leader="dot" w:pos="9070"/>
        </w:tabs>
        <w:spacing w:before="0" w:after="960" w:line="360" w:lineRule="auto"/>
        <w:jc w:val="center"/>
      </w:pPr>
      <w:r w:rsidRPr="009D1692">
        <w:fldChar w:fldCharType="end"/>
      </w:r>
      <w:r>
        <w:br w:type="page"/>
      </w:r>
      <w:r w:rsidR="00C7448C" w:rsidRPr="00C039A9">
        <w:lastRenderedPageBreak/>
        <w:t>sumário</w:t>
      </w:r>
    </w:p>
    <w:p w14:paraId="77E57DD1" w14:textId="3BDE2658" w:rsidR="00602B29" w:rsidRDefault="00C039A9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6645B1">
        <w:rPr>
          <w:sz w:val="24"/>
          <w:szCs w:val="24"/>
        </w:rPr>
        <w:fldChar w:fldCharType="begin"/>
      </w:r>
      <w:r w:rsidRPr="006645B1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6645B1">
        <w:rPr>
          <w:sz w:val="24"/>
          <w:szCs w:val="24"/>
        </w:rPr>
        <w:fldChar w:fldCharType="separate"/>
      </w:r>
      <w:hyperlink w:anchor="_Toc465192062" w:history="1">
        <w:r w:rsidR="00602B29" w:rsidRPr="00851E47">
          <w:rPr>
            <w:rStyle w:val="Hyperlink"/>
            <w:noProof/>
          </w:rPr>
          <w:t>1</w:t>
        </w:r>
        <w:r w:rsidR="00602B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INTRODUÇÃO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_Toc465192062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12</w:t>
        </w:r>
        <w:r w:rsidR="00602B29">
          <w:rPr>
            <w:noProof/>
          </w:rPr>
          <w:fldChar w:fldCharType="end"/>
        </w:r>
      </w:hyperlink>
    </w:p>
    <w:p w14:paraId="3A18A6AC" w14:textId="49EAD2EC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63" w:history="1">
        <w:r w:rsidR="00602B29" w:rsidRPr="00851E47">
          <w:rPr>
            <w:rStyle w:val="Hyperlink"/>
            <w:noProof/>
          </w:rPr>
          <w:t>1.1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PROBLEMÁTICA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_Toc465192063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13</w:t>
        </w:r>
        <w:r w:rsidR="00602B29">
          <w:rPr>
            <w:noProof/>
          </w:rPr>
          <w:fldChar w:fldCharType="end"/>
        </w:r>
      </w:hyperlink>
    </w:p>
    <w:p w14:paraId="5EBEF61D" w14:textId="44C61FCD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64" w:history="1">
        <w:r w:rsidR="00602B29" w:rsidRPr="00851E47">
          <w:rPr>
            <w:rStyle w:val="Hyperlink"/>
            <w:noProof/>
          </w:rPr>
          <w:t>1.2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OBJETIVOS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_Toc465192064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14</w:t>
        </w:r>
        <w:r w:rsidR="00602B29">
          <w:rPr>
            <w:noProof/>
          </w:rPr>
          <w:fldChar w:fldCharType="end"/>
        </w:r>
      </w:hyperlink>
    </w:p>
    <w:p w14:paraId="5EF4AA5F" w14:textId="7A40A8A8" w:rsidR="00602B29" w:rsidRDefault="00266835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65192065" w:history="1">
        <w:r w:rsidR="00602B29" w:rsidRPr="00851E47">
          <w:rPr>
            <w:rStyle w:val="Hyperlink"/>
            <w:noProof/>
          </w:rPr>
          <w:t>1.2.1</w:t>
        </w:r>
        <w:r w:rsidR="00602B29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Objetivo geral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_Toc465192065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14</w:t>
        </w:r>
        <w:r w:rsidR="00602B29">
          <w:rPr>
            <w:noProof/>
          </w:rPr>
          <w:fldChar w:fldCharType="end"/>
        </w:r>
      </w:hyperlink>
    </w:p>
    <w:p w14:paraId="6B38F7AB" w14:textId="79C13A30" w:rsidR="00602B29" w:rsidRDefault="00266835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65192066" w:history="1">
        <w:r w:rsidR="00602B29" w:rsidRPr="00851E47">
          <w:rPr>
            <w:rStyle w:val="Hyperlink"/>
            <w:noProof/>
          </w:rPr>
          <w:t>1.2.2</w:t>
        </w:r>
        <w:r w:rsidR="00602B29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Objetivos específicos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_Toc465192066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15</w:t>
        </w:r>
        <w:r w:rsidR="00602B29">
          <w:rPr>
            <w:noProof/>
          </w:rPr>
          <w:fldChar w:fldCharType="end"/>
        </w:r>
      </w:hyperlink>
    </w:p>
    <w:p w14:paraId="03825050" w14:textId="27E0BBEB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67" w:history="1">
        <w:r w:rsidR="00602B29" w:rsidRPr="00851E47">
          <w:rPr>
            <w:rStyle w:val="Hyperlink"/>
            <w:noProof/>
          </w:rPr>
          <w:t>1.3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JUSTIFICATIVA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_Toc465192067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15</w:t>
        </w:r>
        <w:r w:rsidR="00602B29">
          <w:rPr>
            <w:noProof/>
          </w:rPr>
          <w:fldChar w:fldCharType="end"/>
        </w:r>
      </w:hyperlink>
    </w:p>
    <w:p w14:paraId="394FC3D6" w14:textId="27620396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68" w:history="1">
        <w:r w:rsidR="00602B29" w:rsidRPr="00851E47">
          <w:rPr>
            <w:rStyle w:val="Hyperlink"/>
            <w:noProof/>
          </w:rPr>
          <w:t>1.4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ESTRUTURA DA MONOGRAFIA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_Toc465192068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16</w:t>
        </w:r>
        <w:r w:rsidR="00602B29">
          <w:rPr>
            <w:noProof/>
          </w:rPr>
          <w:fldChar w:fldCharType="end"/>
        </w:r>
      </w:hyperlink>
    </w:p>
    <w:p w14:paraId="4418BA1D" w14:textId="5B979F6F" w:rsidR="00602B29" w:rsidRDefault="00266835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65192069" w:history="1">
        <w:r w:rsidR="00602B29" w:rsidRPr="00851E47">
          <w:rPr>
            <w:rStyle w:val="Hyperlink"/>
            <w:noProof/>
          </w:rPr>
          <w:t>2</w:t>
        </w:r>
        <w:r w:rsidR="00602B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REVISÃO BIBLIOGRÁFICA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_Toc465192069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17</w:t>
        </w:r>
        <w:r w:rsidR="00602B29">
          <w:rPr>
            <w:noProof/>
          </w:rPr>
          <w:fldChar w:fldCharType="end"/>
        </w:r>
      </w:hyperlink>
    </w:p>
    <w:p w14:paraId="03A8CE6B" w14:textId="03345D0B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70" w:history="1">
        <w:r w:rsidR="00602B29" w:rsidRPr="00851E47">
          <w:rPr>
            <w:rStyle w:val="Hyperlink"/>
            <w:noProof/>
          </w:rPr>
          <w:t>2.1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ORGANIZAÇÕES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_Toc465192070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17</w:t>
        </w:r>
        <w:r w:rsidR="00602B29">
          <w:rPr>
            <w:noProof/>
          </w:rPr>
          <w:fldChar w:fldCharType="end"/>
        </w:r>
      </w:hyperlink>
    </w:p>
    <w:p w14:paraId="7E039737" w14:textId="6500A06C" w:rsidR="00602B29" w:rsidRDefault="00266835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65192071" w:history="1">
        <w:r w:rsidR="00602B29" w:rsidRPr="00851E47">
          <w:rPr>
            <w:rStyle w:val="Hyperlink"/>
            <w:noProof/>
          </w:rPr>
          <w:t>2.1.1</w:t>
        </w:r>
        <w:r w:rsidR="00602B29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Planejamento Estratégico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_Toc465192071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18</w:t>
        </w:r>
        <w:r w:rsidR="00602B29">
          <w:rPr>
            <w:noProof/>
          </w:rPr>
          <w:fldChar w:fldCharType="end"/>
        </w:r>
      </w:hyperlink>
    </w:p>
    <w:p w14:paraId="6ACD0998" w14:textId="294E5E0E" w:rsidR="00602B29" w:rsidRDefault="00266835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65192072" w:history="1">
        <w:r w:rsidR="00602B29" w:rsidRPr="00851E47">
          <w:rPr>
            <w:rStyle w:val="Hyperlink"/>
            <w:noProof/>
          </w:rPr>
          <w:t>2.1.2</w:t>
        </w:r>
        <w:r w:rsidR="00602B29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Cadeia de Valor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_Toc465192072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19</w:t>
        </w:r>
        <w:r w:rsidR="00602B29">
          <w:rPr>
            <w:noProof/>
          </w:rPr>
          <w:fldChar w:fldCharType="end"/>
        </w:r>
      </w:hyperlink>
    </w:p>
    <w:p w14:paraId="56F60CB8" w14:textId="2EB0FAB7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73" w:history="1">
        <w:r w:rsidR="00602B29" w:rsidRPr="00851E47">
          <w:rPr>
            <w:rStyle w:val="Hyperlink"/>
            <w:noProof/>
          </w:rPr>
          <w:t>2.2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PROCESSO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_Toc465192073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20</w:t>
        </w:r>
        <w:r w:rsidR="00602B29">
          <w:rPr>
            <w:noProof/>
          </w:rPr>
          <w:fldChar w:fldCharType="end"/>
        </w:r>
      </w:hyperlink>
    </w:p>
    <w:p w14:paraId="3852DC77" w14:textId="7C66EE8F" w:rsidR="00602B29" w:rsidRDefault="00266835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65192074" w:history="1">
        <w:r w:rsidR="00602B29" w:rsidRPr="00851E47">
          <w:rPr>
            <w:rStyle w:val="Hyperlink"/>
            <w:noProof/>
          </w:rPr>
          <w:t>2.2.1</w:t>
        </w:r>
        <w:r w:rsidR="00602B29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Processo de Negócio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_Toc465192074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21</w:t>
        </w:r>
        <w:r w:rsidR="00602B29">
          <w:rPr>
            <w:noProof/>
          </w:rPr>
          <w:fldChar w:fldCharType="end"/>
        </w:r>
      </w:hyperlink>
    </w:p>
    <w:p w14:paraId="5DE0911A" w14:textId="19AE11A0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75" w:history="1">
        <w:r w:rsidR="00602B29" w:rsidRPr="00851E47">
          <w:rPr>
            <w:rStyle w:val="Hyperlink"/>
            <w:noProof/>
          </w:rPr>
          <w:t>2.3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ORGANIZAÇÕES E PROCESSOS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_Toc465192075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22</w:t>
        </w:r>
        <w:r w:rsidR="00602B29">
          <w:rPr>
            <w:noProof/>
          </w:rPr>
          <w:fldChar w:fldCharType="end"/>
        </w:r>
      </w:hyperlink>
    </w:p>
    <w:p w14:paraId="0B2B846A" w14:textId="74DD370E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76" w:history="1">
        <w:r w:rsidR="00602B29" w:rsidRPr="00851E47">
          <w:rPr>
            <w:rStyle w:val="Hyperlink"/>
            <w:noProof/>
          </w:rPr>
          <w:t>2.4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BUSINESS PROCESS MANAGEMENT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_Toc465192076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23</w:t>
        </w:r>
        <w:r w:rsidR="00602B29">
          <w:rPr>
            <w:noProof/>
          </w:rPr>
          <w:fldChar w:fldCharType="end"/>
        </w:r>
      </w:hyperlink>
    </w:p>
    <w:p w14:paraId="1F83948D" w14:textId="1173124D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77" w:history="1">
        <w:r w:rsidR="00602B29" w:rsidRPr="00851E47">
          <w:rPr>
            <w:rStyle w:val="Hyperlink"/>
            <w:noProof/>
          </w:rPr>
          <w:t>2.5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BUSINESS PROCESS MODEL AND NOTATION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_Toc465192077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24</w:t>
        </w:r>
        <w:r w:rsidR="00602B29">
          <w:rPr>
            <w:noProof/>
          </w:rPr>
          <w:fldChar w:fldCharType="end"/>
        </w:r>
      </w:hyperlink>
    </w:p>
    <w:p w14:paraId="15E6A7FD" w14:textId="0C3758A2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78" w:history="1">
        <w:r w:rsidR="00602B29" w:rsidRPr="00851E47">
          <w:rPr>
            <w:rStyle w:val="Hyperlink"/>
            <w:noProof/>
          </w:rPr>
          <w:t>2.6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AUTOMAÇÃO DE PROCESSOS DE NEGÓCIO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_Toc465192078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24</w:t>
        </w:r>
        <w:r w:rsidR="00602B29">
          <w:rPr>
            <w:noProof/>
          </w:rPr>
          <w:fldChar w:fldCharType="end"/>
        </w:r>
      </w:hyperlink>
    </w:p>
    <w:p w14:paraId="4CC74251" w14:textId="5A2AB3F5" w:rsidR="00602B29" w:rsidRDefault="00266835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65192079" w:history="1">
        <w:r w:rsidR="00602B29" w:rsidRPr="00851E47">
          <w:rPr>
            <w:rStyle w:val="Hyperlink"/>
            <w:noProof/>
          </w:rPr>
          <w:t>2.7</w:t>
        </w:r>
        <w:r w:rsidR="00602B29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BUSINESS PROCESS MANAGEMENT SYSTEM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_Toc465192079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24</w:t>
        </w:r>
        <w:r w:rsidR="00602B29">
          <w:rPr>
            <w:noProof/>
          </w:rPr>
          <w:fldChar w:fldCharType="end"/>
        </w:r>
      </w:hyperlink>
    </w:p>
    <w:p w14:paraId="1347FA1D" w14:textId="5CCC3F7A" w:rsidR="00602B29" w:rsidRDefault="00266835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65192080" w:history="1">
        <w:r w:rsidR="00602B29" w:rsidRPr="00851E47">
          <w:rPr>
            <w:rStyle w:val="Hyperlink"/>
            <w:noProof/>
          </w:rPr>
          <w:t>3</w:t>
        </w:r>
        <w:r w:rsidR="00602B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602B29" w:rsidRPr="00851E47">
          <w:rPr>
            <w:rStyle w:val="Hyperlink"/>
            <w:noProof/>
          </w:rPr>
          <w:t>MÉTODO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_Toc465192080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25</w:t>
        </w:r>
        <w:r w:rsidR="00602B29">
          <w:rPr>
            <w:noProof/>
          </w:rPr>
          <w:fldChar w:fldCharType="end"/>
        </w:r>
      </w:hyperlink>
    </w:p>
    <w:p w14:paraId="4B52F876" w14:textId="6F51F0B7" w:rsidR="00602B29" w:rsidRDefault="00266835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65192081" w:history="1">
        <w:r w:rsidR="00602B29" w:rsidRPr="00851E47">
          <w:rPr>
            <w:rStyle w:val="Hyperlink"/>
            <w:noProof/>
          </w:rPr>
          <w:t>REFERÊNCIAS</w:t>
        </w:r>
        <w:r w:rsidR="00602B29">
          <w:rPr>
            <w:noProof/>
          </w:rPr>
          <w:tab/>
        </w:r>
        <w:r w:rsidR="00602B29">
          <w:rPr>
            <w:noProof/>
          </w:rPr>
          <w:fldChar w:fldCharType="begin"/>
        </w:r>
        <w:r w:rsidR="00602B29">
          <w:rPr>
            <w:noProof/>
          </w:rPr>
          <w:instrText xml:space="preserve"> PAGEREF _Toc465192081 \h </w:instrText>
        </w:r>
        <w:r w:rsidR="00602B29">
          <w:rPr>
            <w:noProof/>
          </w:rPr>
        </w:r>
        <w:r w:rsidR="00602B29">
          <w:rPr>
            <w:noProof/>
          </w:rPr>
          <w:fldChar w:fldCharType="separate"/>
        </w:r>
        <w:r w:rsidR="00602B29">
          <w:rPr>
            <w:noProof/>
          </w:rPr>
          <w:t>26</w:t>
        </w:r>
        <w:r w:rsidR="00602B29">
          <w:rPr>
            <w:noProof/>
          </w:rPr>
          <w:fldChar w:fldCharType="end"/>
        </w:r>
      </w:hyperlink>
    </w:p>
    <w:p w14:paraId="34DD4D20" w14:textId="5AA1451E" w:rsidR="00C039A9" w:rsidRPr="004A1EC9" w:rsidRDefault="00C039A9" w:rsidP="005F0DAA">
      <w:pPr>
        <w:pStyle w:val="Sumrio1"/>
        <w:tabs>
          <w:tab w:val="right" w:leader="dot" w:pos="9070"/>
        </w:tabs>
        <w:spacing w:before="0" w:after="0" w:line="360" w:lineRule="auto"/>
        <w:sectPr w:rsidR="00C039A9" w:rsidRPr="004A1EC9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6645B1">
        <w:rPr>
          <w:sz w:val="24"/>
          <w:szCs w:val="24"/>
        </w:rPr>
        <w:fldChar w:fldCharType="end"/>
      </w:r>
    </w:p>
    <w:p w14:paraId="61FCA28F" w14:textId="77777777" w:rsidR="00DC5AE9" w:rsidRPr="002B2066" w:rsidRDefault="00DC5AE9">
      <w:pPr>
        <w:sectPr w:rsidR="00DC5AE9" w:rsidRPr="002B2066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Pr="002B2066" w:rsidRDefault="00DD5B0E" w:rsidP="00AA7A1E">
      <w:pPr>
        <w:pStyle w:val="Ttulo1"/>
        <w:rPr>
          <w:caps w:val="0"/>
        </w:rPr>
      </w:pPr>
      <w:bookmarkStart w:id="0" w:name="_Toc450743200"/>
      <w:bookmarkStart w:id="1" w:name="_Toc452732916"/>
      <w:bookmarkStart w:id="2" w:name="_Toc465192062"/>
      <w:r w:rsidRPr="002B2066">
        <w:rPr>
          <w:caps w:val="0"/>
        </w:rPr>
        <w:lastRenderedPageBreak/>
        <w:t>INTRODUÇÃO</w:t>
      </w:r>
      <w:bookmarkEnd w:id="0"/>
      <w:bookmarkEnd w:id="1"/>
      <w:bookmarkEnd w:id="2"/>
    </w:p>
    <w:p w14:paraId="47DC87EC" w14:textId="77777777" w:rsidR="0083605C" w:rsidRPr="002B2066" w:rsidRDefault="0083605C" w:rsidP="00217C9A">
      <w:pPr>
        <w:pStyle w:val="Texto"/>
      </w:pPr>
      <w:r w:rsidRPr="002B2066"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Pr="002B2066" w:rsidRDefault="00955C10" w:rsidP="00217C9A">
      <w:pPr>
        <w:pStyle w:val="Texto"/>
      </w:pPr>
      <w:r w:rsidRPr="002B2066">
        <w:t>D</w:t>
      </w:r>
      <w:r w:rsidR="00901CC0" w:rsidRPr="002B2066">
        <w:t>esde o começo da década de 80</w:t>
      </w:r>
      <w:r w:rsidR="00F10985" w:rsidRPr="002B2066">
        <w:t xml:space="preserve"> empresas de manufatura </w:t>
      </w:r>
      <w:r w:rsidRPr="002B2066">
        <w:t>executam processos. Podemos entender processos como a</w:t>
      </w:r>
      <w:r w:rsidR="00217C9A" w:rsidRPr="002B2066">
        <w:t xml:space="preserve"> transformação de um insumo, seguindo uma série de atividades </w:t>
      </w:r>
      <w:r w:rsidRPr="002B2066">
        <w:t>pré-definidas, para</w:t>
      </w:r>
      <w:r w:rsidR="00217C9A" w:rsidRPr="002B2066">
        <w:t xml:space="preserve"> gera</w:t>
      </w:r>
      <w:r w:rsidRPr="002B2066">
        <w:t>r</w:t>
      </w:r>
      <w:r w:rsidR="00217C9A" w:rsidRPr="002B2066">
        <w:t xml:space="preserve"> </w:t>
      </w:r>
      <w:r w:rsidRPr="002B2066">
        <w:t>um resultado espec</w:t>
      </w:r>
      <w:r w:rsidR="009B3600" w:rsidRPr="002B2066">
        <w:t>ífico. Conforme exemplifica</w:t>
      </w:r>
      <w:r w:rsidR="00C30390" w:rsidRPr="002B2066">
        <w:t>m</w:t>
      </w:r>
      <w:r w:rsidR="009B3600" w:rsidRPr="002B2066">
        <w:t xml:space="preserve"> Johansson e outros (1995, p. 55), “pegue uma peça de metal, corte-a, dobre-a e usine-a para criar um suporte para uma prateleira”. </w:t>
      </w:r>
      <w:r w:rsidR="00102F69" w:rsidRPr="002B2066">
        <w:t xml:space="preserve">Porém os </w:t>
      </w:r>
      <w:r w:rsidR="00217C9A" w:rsidRPr="002B2066">
        <w:t xml:space="preserve">processos </w:t>
      </w:r>
      <w:r w:rsidRPr="002B2066">
        <w:t xml:space="preserve">são </w:t>
      </w:r>
      <w:r w:rsidR="00102F69" w:rsidRPr="002B2066">
        <w:t xml:space="preserve">ainda </w:t>
      </w:r>
      <w:r w:rsidRPr="002B2066">
        <w:t>mais abrangentes</w:t>
      </w:r>
      <w:r w:rsidR="009B3600" w:rsidRPr="002B2066">
        <w:t xml:space="preserve">, </w:t>
      </w:r>
      <w:r w:rsidR="00102F69" w:rsidRPr="002B2066">
        <w:t>neste exemplo há processos</w:t>
      </w:r>
      <w:r w:rsidR="00217C9A" w:rsidRPr="002B2066">
        <w:t xml:space="preserve"> fora da </w:t>
      </w:r>
      <w:r w:rsidR="009B3600" w:rsidRPr="002B2066">
        <w:t>empresa</w:t>
      </w:r>
      <w:r w:rsidR="00217C9A" w:rsidRPr="002B2066">
        <w:t>, desde a extração do insumo, venda, uso e reciclagem, um processo que dará àquela peça de metal uma nova função</w:t>
      </w:r>
      <w:r w:rsidR="00E7324A" w:rsidRPr="002B2066">
        <w:t>.</w:t>
      </w:r>
      <w:r w:rsidR="00217C9A" w:rsidRPr="002B2066">
        <w:t xml:space="preserve"> (JOHANSSON et al., 1995)</w:t>
      </w:r>
      <w:r w:rsidR="00A80176" w:rsidRPr="002B2066">
        <w:t>.</w:t>
      </w:r>
    </w:p>
    <w:p w14:paraId="17618FB5" w14:textId="1FE6A084" w:rsidR="003E09C6" w:rsidRPr="002B2066" w:rsidRDefault="003C7F15" w:rsidP="00217C9A">
      <w:pPr>
        <w:pStyle w:val="Texto"/>
      </w:pPr>
      <w:r>
        <w:t>A</w:t>
      </w:r>
      <w:r w:rsidR="00217C9A" w:rsidRPr="002B2066">
        <w:t xml:space="preserve"> definição da</w:t>
      </w:r>
      <w:r w:rsidR="00D52B41">
        <w:t xml:space="preserve"> ABPMP</w:t>
      </w:r>
      <w:r w:rsidR="00D460FE">
        <w:t xml:space="preserve"> (</w:t>
      </w:r>
      <w:r w:rsidR="00D460FE" w:rsidRPr="002B2066">
        <w:rPr>
          <w:i/>
        </w:rPr>
        <w:t>Association of Business Process Management Professionals</w:t>
      </w:r>
      <w:r w:rsidR="00D460FE">
        <w:t>)</w:t>
      </w:r>
      <w:r w:rsidR="00D52B41">
        <w:t xml:space="preserve"> </w:t>
      </w:r>
      <w:r w:rsidR="00217C9A" w:rsidRPr="002B2066">
        <w:t>diz que: “Processo é uma agregação de atividades e comportamentos executados por humanos ou máquinas para alcançar um ou mais resultados”</w:t>
      </w:r>
      <w:r w:rsidR="00D52B41">
        <w:t xml:space="preserve"> </w:t>
      </w:r>
      <w:r w:rsidR="00D52B41" w:rsidRPr="002B2066">
        <w:t>(ASSOCIATION OF BUSINESS PROCESS MANAGEMENT PROFESSIONALS BRAZIL, 2013, p. 35)</w:t>
      </w:r>
      <w:r w:rsidR="00217C9A" w:rsidRPr="002B2066">
        <w:t xml:space="preserve">. </w:t>
      </w:r>
      <w:r w:rsidR="00513E26" w:rsidRPr="002B2066">
        <w:t xml:space="preserve">Esta definição é utilizada </w:t>
      </w:r>
      <w:r w:rsidR="00423648" w:rsidRPr="002B2066">
        <w:t>para estudos d</w:t>
      </w:r>
      <w:r w:rsidR="008B404D" w:rsidRPr="002B2066">
        <w:t>e</w:t>
      </w:r>
      <w:r w:rsidR="00423648" w:rsidRPr="002B2066">
        <w:t xml:space="preserve"> Gestão de Processos, </w:t>
      </w:r>
      <w:r w:rsidR="005E71CD" w:rsidRPr="002B2066">
        <w:t>sendo que</w:t>
      </w:r>
      <w:r w:rsidR="00513E26" w:rsidRPr="002B2066">
        <w:t xml:space="preserve"> processos</w:t>
      </w:r>
      <w:r w:rsidR="005E71CD" w:rsidRPr="002B2066">
        <w:t xml:space="preserve"> são</w:t>
      </w:r>
      <w:r w:rsidR="00423648" w:rsidRPr="002B2066">
        <w:t xml:space="preserve"> considerados </w:t>
      </w:r>
      <w:r w:rsidR="003E09C6" w:rsidRPr="002B2066">
        <w:t>ativos da empresa</w:t>
      </w:r>
      <w:r w:rsidR="00513E26" w:rsidRPr="002B2066">
        <w:t>, que precisam ser gerenciados</w:t>
      </w:r>
      <w:r w:rsidR="00F51654" w:rsidRPr="002B2066">
        <w:t>.</w:t>
      </w:r>
      <w:r w:rsidR="00CD1BCC" w:rsidRPr="002B2066">
        <w:t xml:space="preserve"> (PAVANI JÚNIOR; SCUCUGLIA, 2011)</w:t>
      </w:r>
      <w:r w:rsidR="003E09C6" w:rsidRPr="002B2066">
        <w:t>.</w:t>
      </w:r>
    </w:p>
    <w:p w14:paraId="0F9EFA2B" w14:textId="5B00FDBF" w:rsidR="00F37090" w:rsidRPr="002B2066" w:rsidRDefault="005D3A60" w:rsidP="003837BA">
      <w:pPr>
        <w:pStyle w:val="Texto"/>
      </w:pPr>
      <w:r w:rsidRPr="002B2066">
        <w:t xml:space="preserve">A </w:t>
      </w:r>
      <w:r w:rsidR="00D460FE" w:rsidRPr="00D460FE">
        <w:t>ABPMP</w:t>
      </w:r>
      <w:r w:rsidRPr="002B2066">
        <w:t xml:space="preserve"> apresenta o seu estudo sobre a Gestão de Processos</w:t>
      </w:r>
      <w:r w:rsidR="008B404D" w:rsidRPr="002B2066">
        <w:t xml:space="preserve"> de Negócio, </w:t>
      </w:r>
      <w:r w:rsidR="00BD02D8" w:rsidRPr="002B2066">
        <w:t>onde</w:t>
      </w:r>
      <w:r w:rsidR="008B404D" w:rsidRPr="002B2066">
        <w:t xml:space="preserve"> processo de negócio, </w:t>
      </w:r>
      <w:r w:rsidR="00BE394E">
        <w:t>mais que a</w:t>
      </w:r>
      <w:r w:rsidR="008B404D" w:rsidRPr="002B2066">
        <w:t xml:space="preserve"> definição tradicional</w:t>
      </w:r>
      <w:r w:rsidR="00BE394E">
        <w:t xml:space="preserve"> de processo</w:t>
      </w:r>
      <w:r w:rsidR="00A37EB1" w:rsidRPr="002B2066">
        <w:t>,</w:t>
      </w:r>
      <w:r w:rsidR="008B404D" w:rsidRPr="002B2066">
        <w:t xml:space="preserve"> </w:t>
      </w:r>
      <w:r w:rsidR="003837BA" w:rsidRPr="002B2066">
        <w:t>“</w:t>
      </w:r>
      <w:r w:rsidR="008B404D" w:rsidRPr="002B2066">
        <w:t xml:space="preserve">é </w:t>
      </w:r>
      <w:r w:rsidR="003837BA" w:rsidRPr="002B2066">
        <w:t>um trabalho que entrega valor para os clientes ou apoia/gerencia outros processos”.</w:t>
      </w:r>
      <w:r w:rsidR="008B404D" w:rsidRPr="002B2066">
        <w:t xml:space="preserve"> A Gestão de Processos de Negócio é referenciada</w:t>
      </w:r>
      <w:r w:rsidR="00217C9A" w:rsidRPr="002B2066">
        <w:t xml:space="preserve"> mundialmente como BPM</w:t>
      </w:r>
      <w:r w:rsidR="00D460FE">
        <w:t xml:space="preserve"> (</w:t>
      </w:r>
      <w:r w:rsidR="00D460FE" w:rsidRPr="00D460FE">
        <w:rPr>
          <w:i/>
        </w:rPr>
        <w:t>Business Process Management</w:t>
      </w:r>
      <w:r w:rsidR="00D460FE">
        <w:t>)</w:t>
      </w:r>
      <w:r w:rsidR="00217C9A" w:rsidRPr="002B2066">
        <w:t>, sigla em inglês para</w:t>
      </w:r>
      <w:r w:rsidR="00CE088F" w:rsidRPr="002B2066">
        <w:t xml:space="preserve"> o termo.</w:t>
      </w:r>
      <w:r w:rsidR="00BD02D8" w:rsidRPr="002B2066">
        <w:t xml:space="preserve"> (</w:t>
      </w:r>
      <w:r w:rsidR="005E71CD" w:rsidRPr="002B2066">
        <w:t>ASSOCIATION OF BUSINESS PROCESS MANAGEMENT PROFESSIONALS BRAZIL</w:t>
      </w:r>
      <w:r w:rsidR="00BD02D8" w:rsidRPr="002B2066">
        <w:t>, 2013, p. 35)</w:t>
      </w:r>
      <w:r w:rsidR="00A80176" w:rsidRPr="002B2066">
        <w:t>.</w:t>
      </w:r>
    </w:p>
    <w:p w14:paraId="1FD9CCA8" w14:textId="008598E4" w:rsidR="00D95EBB" w:rsidRPr="002B2066" w:rsidRDefault="00D95EBB" w:rsidP="00D95EBB">
      <w:pPr>
        <w:pStyle w:val="Texto"/>
      </w:pPr>
      <w:r w:rsidRPr="002B2066"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2B2066">
        <w:rPr>
          <w:i/>
        </w:rPr>
        <w:t>Business Process Model and Notation</w:t>
      </w:r>
      <w:r w:rsidRPr="002B2066">
        <w:t xml:space="preserve">) tem uma crescente aceitação trazendo um conjunto robusto de símbolos que se encaixam em diferentes </w:t>
      </w:r>
      <w:r w:rsidRPr="002B2066">
        <w:lastRenderedPageBreak/>
        <w:t>aspectos de processos de negócio. (</w:t>
      </w:r>
      <w:r w:rsidR="00EB5A1B" w:rsidRPr="002B2066">
        <w:t>ASSOCIATION OF BUSINESS PROCESS MANAGEMENT PROFESSIONALS BRASIL</w:t>
      </w:r>
      <w:r w:rsidRPr="002B2066">
        <w:t>, 2013)</w:t>
      </w:r>
      <w:r w:rsidR="00A80176" w:rsidRPr="002B2066">
        <w:t>.</w:t>
      </w:r>
    </w:p>
    <w:p w14:paraId="669E6BD2" w14:textId="0FCAFA2C" w:rsidR="001C12C5" w:rsidRPr="002B2066" w:rsidRDefault="00D95EBB" w:rsidP="003837BA">
      <w:pPr>
        <w:pStyle w:val="Texto"/>
      </w:pPr>
      <w:r w:rsidRPr="002B2066">
        <w:t>Com a aplicação do BPM e do desenho de processos, h</w:t>
      </w:r>
      <w:r w:rsidR="0043419D" w:rsidRPr="002B2066">
        <w:t xml:space="preserve">á diversos atributos conhecidos que trazem benefícios à organização. </w:t>
      </w:r>
      <w:r w:rsidR="0043419D" w:rsidRPr="002B2066">
        <w:tab/>
      </w:r>
      <w:r w:rsidR="00AE0353" w:rsidRPr="002B2066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 w:rsidRPr="002B2066">
        <w:t xml:space="preserve"> e</w:t>
      </w:r>
      <w:r w:rsidR="00AE0353" w:rsidRPr="002B2066">
        <w:t xml:space="preserve"> gerenciar riscos.</w:t>
      </w:r>
      <w:r w:rsidR="001C12C5" w:rsidRPr="002B2066">
        <w:t xml:space="preserve"> (</w:t>
      </w:r>
      <w:r w:rsidR="00561E4C" w:rsidRPr="002B2066">
        <w:t>ASSOCIATION OF BUSINESS PROCESS MANAGEMENT PROFESSIONALS BRAZIL</w:t>
      </w:r>
      <w:r w:rsidR="001C12C5" w:rsidRPr="002B2066">
        <w:t>, 2013)</w:t>
      </w:r>
      <w:r w:rsidR="0083605C" w:rsidRPr="002B2066">
        <w:t>.</w:t>
      </w:r>
    </w:p>
    <w:p w14:paraId="3F25422D" w14:textId="4CE99851" w:rsidR="00312D89" w:rsidRPr="002B2066" w:rsidRDefault="001C12C5" w:rsidP="00105204">
      <w:pPr>
        <w:pStyle w:val="Texto"/>
      </w:pPr>
      <w:r w:rsidRPr="002B2066">
        <w:t>Os atributos e benefícios do BPM são percebidos no dia-a-dia das organizações</w:t>
      </w:r>
      <w:r w:rsidR="009E7937">
        <w:t>. P</w:t>
      </w:r>
      <w:r w:rsidR="00105204" w:rsidRPr="002B2066">
        <w:t>ara encarar a complex</w:t>
      </w:r>
      <w:r w:rsidR="005269A3" w:rsidRPr="002B2066">
        <w:t>idade das operações e processos</w:t>
      </w:r>
      <w:r w:rsidR="00105204" w:rsidRPr="002B2066">
        <w:t xml:space="preserve"> pode-se utilizar a </w:t>
      </w:r>
      <w:r w:rsidR="00312D89" w:rsidRPr="002B2066">
        <w:t>tecnologia da informação</w:t>
      </w:r>
      <w:r w:rsidR="00105204" w:rsidRPr="002B2066">
        <w:t xml:space="preserve">, </w:t>
      </w:r>
      <w:r w:rsidR="00312D89" w:rsidRPr="002B2066">
        <w:t>trabalha</w:t>
      </w:r>
      <w:r w:rsidR="00105204" w:rsidRPr="002B2066">
        <w:t>ndo</w:t>
      </w:r>
      <w:r w:rsidR="00312D89" w:rsidRPr="002B2066">
        <w:t xml:space="preserve"> com ferramentas BPMS (</w:t>
      </w:r>
      <w:r w:rsidR="00312D89" w:rsidRPr="002B2066">
        <w:rPr>
          <w:i/>
        </w:rPr>
        <w:t>Business Process Management Suite</w:t>
      </w:r>
      <w:r w:rsidR="00312D89" w:rsidRPr="002B2066">
        <w:t>)</w:t>
      </w:r>
      <w:r w:rsidR="00105204" w:rsidRPr="002B2066">
        <w:t xml:space="preserve">, </w:t>
      </w:r>
      <w:r w:rsidR="008D00AF" w:rsidRPr="002B2066">
        <w:t xml:space="preserve">que além de </w:t>
      </w:r>
      <w:r w:rsidR="00105204" w:rsidRPr="002B2066">
        <w:t>funcionalidades</w:t>
      </w:r>
      <w:r w:rsidR="00736E00" w:rsidRPr="002B2066">
        <w:t xml:space="preserve"> como: </w:t>
      </w:r>
      <w:r w:rsidR="00312D89" w:rsidRPr="002B2066">
        <w:t>gerenciamento de fluxo de trabalho</w:t>
      </w:r>
      <w:r w:rsidR="00105204" w:rsidRPr="002B2066">
        <w:t>, g</w:t>
      </w:r>
      <w:r w:rsidR="00312D89" w:rsidRPr="002B2066">
        <w:t>erenciamento de regras de negócio e medição de desempenho</w:t>
      </w:r>
      <w:r w:rsidR="008D00AF" w:rsidRPr="002B2066">
        <w:t>, p</w:t>
      </w:r>
      <w:r w:rsidR="00312D89" w:rsidRPr="002B2066">
        <w:t>ossibilita</w:t>
      </w:r>
      <w:r w:rsidR="00736E00" w:rsidRPr="002B2066">
        <w:t>m</w:t>
      </w:r>
      <w:r w:rsidR="00312D89" w:rsidRPr="002B2066">
        <w:t xml:space="preserve"> a geração de aplicações baseadas no desenho do</w:t>
      </w:r>
      <w:r w:rsidR="00736E00" w:rsidRPr="002B2066">
        <w:t>s</w:t>
      </w:r>
      <w:r w:rsidR="00312D89" w:rsidRPr="002B2066">
        <w:t xml:space="preserve"> processo</w:t>
      </w:r>
      <w:r w:rsidR="00736E00" w:rsidRPr="002B2066">
        <w:t>s da organização</w:t>
      </w:r>
      <w:r w:rsidR="00312D89" w:rsidRPr="002B2066">
        <w:t xml:space="preserve"> e manipulação dos dados mantidos por esta</w:t>
      </w:r>
      <w:r w:rsidR="008D00AF" w:rsidRPr="002B2066">
        <w:t>s</w:t>
      </w:r>
      <w:r w:rsidR="00312D89" w:rsidRPr="002B2066">
        <w:t xml:space="preserve"> aplicaç</w:t>
      </w:r>
      <w:r w:rsidR="008D00AF" w:rsidRPr="002B2066">
        <w:t>ões</w:t>
      </w:r>
      <w:r w:rsidR="00312D89" w:rsidRPr="002B2066">
        <w:t>. (</w:t>
      </w:r>
      <w:r w:rsidR="00074603" w:rsidRPr="002B2066">
        <w:t>ASSOCIATION OF BUSINESS PROCESS MANAGEMENT PROFESSIONALS BRAZIL</w:t>
      </w:r>
      <w:r w:rsidR="00312D89" w:rsidRPr="002B2066">
        <w:t>, 2013)</w:t>
      </w:r>
      <w:r w:rsidR="00A80176" w:rsidRPr="002B2066">
        <w:t>.</w:t>
      </w:r>
    </w:p>
    <w:p w14:paraId="2C2A9F37" w14:textId="77DCD897" w:rsidR="002B6118" w:rsidRPr="002B2066" w:rsidRDefault="002B6118" w:rsidP="002B6118">
      <w:pPr>
        <w:pStyle w:val="Ttulo2"/>
      </w:pPr>
      <w:bookmarkStart w:id="3" w:name="_Toc450743201"/>
      <w:bookmarkStart w:id="4" w:name="_Toc452732917"/>
      <w:bookmarkStart w:id="5" w:name="_Toc465192063"/>
      <w:r w:rsidRPr="002B2066">
        <w:t>PROBLEMÁTICA</w:t>
      </w:r>
      <w:bookmarkEnd w:id="3"/>
      <w:bookmarkEnd w:id="4"/>
      <w:bookmarkEnd w:id="5"/>
    </w:p>
    <w:p w14:paraId="130F4181" w14:textId="6F8ED849" w:rsidR="003C7F15" w:rsidRDefault="003C7F15" w:rsidP="00217C9A">
      <w:pPr>
        <w:pStyle w:val="Texto"/>
      </w:pPr>
      <w:r>
        <w:t xml:space="preserve">As ferramentas BPMS possibilitam </w:t>
      </w:r>
      <w:r w:rsidR="00FD07BD">
        <w:t xml:space="preserve">a </w:t>
      </w:r>
      <w:r>
        <w:t>automaç</w:t>
      </w:r>
      <w:r w:rsidR="00FD07BD">
        <w:t>ão de</w:t>
      </w:r>
      <w:r>
        <w:t xml:space="preserve"> processos.</w:t>
      </w:r>
      <w:r w:rsidR="00FD07BD">
        <w:t xml:space="preserve"> </w:t>
      </w:r>
      <w:commentRangeStart w:id="6"/>
      <w:r w:rsidR="007E7E08">
        <w:t>Segundo a ABPMP (2013)</w:t>
      </w:r>
      <w:commentRangeEnd w:id="6"/>
      <w:r w:rsidR="007E7E08">
        <w:rPr>
          <w:rStyle w:val="Refdecomentrio"/>
        </w:rPr>
        <w:commentReference w:id="6"/>
      </w:r>
      <w:r w:rsidR="007E7E08">
        <w:t>, c</w:t>
      </w:r>
      <w:r w:rsidR="00FD07BD">
        <w:t>om a automação dos processos é possível gerenciar o negócio da organização de forma integrada a tecnologia da informação.</w:t>
      </w:r>
      <w:r w:rsidR="007E7E08">
        <w:t xml:space="preserve"> </w:t>
      </w:r>
      <w:r w:rsidR="00FD07BD">
        <w:t xml:space="preserve">A implantação de uma ferramenta BPMS depende </w:t>
      </w:r>
      <w:r w:rsidR="0015654F">
        <w:t>de profissionais de tecnologia da informação junto à profissionais da área de negócio. A aquisição de um BPMS geralmente tem um custo elevado, e pode dificultar que pequenas e m</w:t>
      </w:r>
      <w:r w:rsidR="007E7E08">
        <w:t>édias empresas tenham acesso</w:t>
      </w:r>
      <w:r w:rsidR="0015654F">
        <w:t xml:space="preserve"> a este tipo de ferramenta.</w:t>
      </w:r>
    </w:p>
    <w:p w14:paraId="6B67394F" w14:textId="798D1A39" w:rsidR="00217C9A" w:rsidRPr="002B2066" w:rsidRDefault="00442C07" w:rsidP="00217C9A">
      <w:pPr>
        <w:pStyle w:val="Texto"/>
      </w:pPr>
      <w:r w:rsidRPr="002B2066">
        <w:t xml:space="preserve">Dentre as ferramentas BPMS disponíveis no mercado, há opções como a da empresa </w:t>
      </w:r>
      <w:proofErr w:type="spellStart"/>
      <w:r w:rsidRPr="002B2066">
        <w:t>Bizagi</w:t>
      </w:r>
      <w:proofErr w:type="spellEnd"/>
      <w:r w:rsidRPr="002B2066">
        <w:t xml:space="preserve">, parceira da </w:t>
      </w:r>
      <w:proofErr w:type="spellStart"/>
      <w:r w:rsidRPr="002B2066">
        <w:t>Object</w:t>
      </w:r>
      <w:proofErr w:type="spellEnd"/>
      <w:r w:rsidRPr="002B2066">
        <w:t xml:space="preserve"> Management </w:t>
      </w:r>
      <w:proofErr w:type="spellStart"/>
      <w:r w:rsidRPr="002B2066">
        <w:t>Group</w:t>
      </w:r>
      <w:proofErr w:type="spellEnd"/>
      <w:r w:rsidR="003C57A7">
        <w:t>,</w:t>
      </w:r>
      <w:r w:rsidRPr="002B2066">
        <w:t xml:space="preserve"> que especifica a notação BPMN</w:t>
      </w:r>
      <w:r w:rsidR="002810D6">
        <w:t xml:space="preserve"> (OBJECT MANAGEMENT GROUP, 2016)</w:t>
      </w:r>
      <w:r w:rsidRPr="002B2066">
        <w:t xml:space="preserve">. </w:t>
      </w:r>
      <w:r w:rsidR="00D72E2A" w:rsidRPr="002B2066">
        <w:t>Os preços para licença de uso</w:t>
      </w:r>
      <w:r w:rsidR="003327BC" w:rsidRPr="002B2066">
        <w:t xml:space="preserve"> </w:t>
      </w:r>
      <w:proofErr w:type="spellStart"/>
      <w:r w:rsidR="003327BC" w:rsidRPr="002B2066">
        <w:rPr>
          <w:i/>
        </w:rPr>
        <w:t>enterprise</w:t>
      </w:r>
      <w:proofErr w:type="spellEnd"/>
      <w:r w:rsidR="003327BC" w:rsidRPr="002B2066">
        <w:t xml:space="preserve"> são disponibilizada</w:t>
      </w:r>
      <w:r w:rsidR="00D72E2A" w:rsidRPr="002B2066">
        <w:t xml:space="preserve">s em duas modalidades, licença perpétua por usuário e licença de assinatura anual por usuário. Para uma licença perpétua o custo em 2016 é de U$800 por usuário, não </w:t>
      </w:r>
      <w:r w:rsidR="00D72E2A" w:rsidRPr="002B2066">
        <w:lastRenderedPageBreak/>
        <w:t>incluído as manutenç</w:t>
      </w:r>
      <w:r w:rsidR="00513AD6" w:rsidRPr="002B2066">
        <w:t>ões, que custam</w:t>
      </w:r>
      <w:r w:rsidR="00D72E2A" w:rsidRPr="002B2066">
        <w:t xml:space="preserve"> U$134. Já a licença de assinatura anual tem custo de U$311 por usuário com manutenções inclusas (BIZAGI, 2016). </w:t>
      </w:r>
      <w:r w:rsidR="00D37456" w:rsidRPr="002B2066">
        <w:t xml:space="preserve">Outra alternativa seria a ferramenta oferecida pela empresa brasileira </w:t>
      </w:r>
      <w:proofErr w:type="spellStart"/>
      <w:r w:rsidR="00D37456" w:rsidRPr="002B2066">
        <w:t>Sydle</w:t>
      </w:r>
      <w:proofErr w:type="spellEnd"/>
      <w:r w:rsidR="009A07BB" w:rsidRPr="002B2066">
        <w:t>, q</w:t>
      </w:r>
      <w:r w:rsidR="00293EAC" w:rsidRPr="002B2066">
        <w:t>ue possui</w:t>
      </w:r>
      <w:r w:rsidR="00D37456" w:rsidRPr="002B2066">
        <w:t xml:space="preserve"> modalidades de licen</w:t>
      </w:r>
      <w:r w:rsidR="00293EAC" w:rsidRPr="002B2066">
        <w:t xml:space="preserve">ça de uso variando infraestrutura e quantidade de usuários. Há valores a partir de R$2.900 anual, para infraestrutura </w:t>
      </w:r>
      <w:proofErr w:type="spellStart"/>
      <w:r w:rsidR="00293EAC" w:rsidRPr="002B2066">
        <w:rPr>
          <w:i/>
        </w:rPr>
        <w:t>cloud</w:t>
      </w:r>
      <w:proofErr w:type="spellEnd"/>
      <w:r w:rsidR="00293EAC" w:rsidRPr="002B2066">
        <w:t xml:space="preserve"> compartilhada e capacidade para 10 até 250 usuários. </w:t>
      </w:r>
      <w:r w:rsidR="0077244B" w:rsidRPr="002B2066">
        <w:t xml:space="preserve">Para mais de 50 usuários e com infraestrutura </w:t>
      </w:r>
      <w:proofErr w:type="spellStart"/>
      <w:r w:rsidR="0077244B" w:rsidRPr="002B2066">
        <w:rPr>
          <w:i/>
        </w:rPr>
        <w:t>cloud</w:t>
      </w:r>
      <w:proofErr w:type="spellEnd"/>
      <w:r w:rsidR="0077244B" w:rsidRPr="002B2066">
        <w:t xml:space="preserve"> dedicada o preço é </w:t>
      </w:r>
      <w:r w:rsidR="00293EAC" w:rsidRPr="002B2066">
        <w:t>R$49.900 anual. E</w:t>
      </w:r>
      <w:r w:rsidR="0077244B" w:rsidRPr="002B2066">
        <w:t>,</w:t>
      </w:r>
      <w:r w:rsidR="00293EAC" w:rsidRPr="002B2066">
        <w:t xml:space="preserve"> por fim</w:t>
      </w:r>
      <w:r w:rsidR="0077244B" w:rsidRPr="002B2066">
        <w:t>,</w:t>
      </w:r>
      <w:r w:rsidR="00293EAC" w:rsidRPr="002B2066">
        <w:t xml:space="preserve"> com infraestrutura local e capacidade para mais de 100 usuários por R$79.900 ao ano. (SYDLE, 2016).</w:t>
      </w:r>
    </w:p>
    <w:p w14:paraId="419328C9" w14:textId="0768716E" w:rsidR="00EF543A" w:rsidRPr="002B2066" w:rsidRDefault="00F0333C" w:rsidP="00EF543A">
      <w:pPr>
        <w:pStyle w:val="Texto"/>
      </w:pPr>
      <w:r w:rsidRPr="002B2066">
        <w:t>O custo de uma ferramenta BPMS pode estar fora do orçamento de muitas empresas brasileiras</w:t>
      </w:r>
      <w:r w:rsidR="007E21C6" w:rsidRPr="002B2066">
        <w:t xml:space="preserve">. </w:t>
      </w:r>
      <w:r w:rsidR="00813FD4">
        <w:t xml:space="preserve"> </w:t>
      </w:r>
      <w:r w:rsidR="007E21C6" w:rsidRPr="002B2066">
        <w:t>N</w:t>
      </w:r>
      <w:r w:rsidRPr="002B2066">
        <w:t xml:space="preserve">o entanto há opções gratuitas no mercado. </w:t>
      </w:r>
      <w:r w:rsidR="00FD48B2" w:rsidRPr="002B2066">
        <w:t>Algumas são totalmente gratuitas</w:t>
      </w:r>
      <w:r w:rsidR="00992284" w:rsidRPr="002B2066">
        <w:t>, como a Orchestra (ORCHESTRA, 2016)</w:t>
      </w:r>
      <w:r w:rsidR="00907E18" w:rsidRPr="002B2066">
        <w:t>, o</w:t>
      </w:r>
      <w:r w:rsidR="00FD48B2" w:rsidRPr="002B2066">
        <w:t xml:space="preserve">utras, como a ferramenta da </w:t>
      </w:r>
      <w:proofErr w:type="spellStart"/>
      <w:r w:rsidR="00FD48B2" w:rsidRPr="002B2066">
        <w:t>Sydle</w:t>
      </w:r>
      <w:proofErr w:type="spellEnd"/>
      <w:r w:rsidR="00FD48B2" w:rsidRPr="002B2066">
        <w:t xml:space="preserve">, além das licenças pagas, oferece uma versão </w:t>
      </w:r>
      <w:r w:rsidR="00FD48B2" w:rsidRPr="002B2066">
        <w:rPr>
          <w:i/>
        </w:rPr>
        <w:t>community</w:t>
      </w:r>
      <w:r w:rsidR="00FD48B2" w:rsidRPr="002B2066">
        <w:t xml:space="preserve">, </w:t>
      </w:r>
      <w:r w:rsidR="00513AD6" w:rsidRPr="002B2066">
        <w:t>com</w:t>
      </w:r>
      <w:r w:rsidR="00FD48B2" w:rsidRPr="002B2066">
        <w:t xml:space="preserve"> </w:t>
      </w:r>
      <w:r w:rsidRPr="002B2066">
        <w:t>restrições em relação à paga</w:t>
      </w:r>
      <w:r w:rsidR="00992284" w:rsidRPr="002B2066">
        <w:t xml:space="preserve"> (SYDLE, 2016)</w:t>
      </w:r>
      <w:r w:rsidRPr="002B2066">
        <w:t>.</w:t>
      </w:r>
      <w:r w:rsidR="00EF543A" w:rsidRPr="002B2066">
        <w:t xml:space="preserve"> Porém, à exemplo da ferramenta da </w:t>
      </w:r>
      <w:proofErr w:type="spellStart"/>
      <w:r w:rsidR="00EF543A" w:rsidRPr="002B2066">
        <w:t>Sydle</w:t>
      </w:r>
      <w:proofErr w:type="spellEnd"/>
      <w:r w:rsidR="00EF543A" w:rsidRPr="002B2066">
        <w:t>, a</w:t>
      </w:r>
      <w:r w:rsidR="006248EE" w:rsidRPr="002B2066">
        <w:t>s ferramentas gratuitas tendem a possuir menos recursos que as ferramentas pagas.</w:t>
      </w:r>
    </w:p>
    <w:p w14:paraId="4BB201FC" w14:textId="07C9D758" w:rsidR="007B595B" w:rsidRDefault="00D43B31" w:rsidP="005A6842">
      <w:pPr>
        <w:pStyle w:val="Texto"/>
      </w:pPr>
      <w:r w:rsidRPr="002B2066">
        <w:t>Considerando estas restrições em relação às ferramentas pagas,</w:t>
      </w:r>
      <w:r w:rsidR="00CE60EA" w:rsidRPr="002B2066">
        <w:t xml:space="preserve"> </w:t>
      </w:r>
      <w:r w:rsidR="009603FD" w:rsidRPr="002B2066">
        <w:t xml:space="preserve">este trabalho se propõe </w:t>
      </w:r>
      <w:r w:rsidR="000D0B63">
        <w:t xml:space="preserve">a responder a seguinte pergunta: </w:t>
      </w:r>
      <w:r w:rsidR="009436BA">
        <w:t>Dentre algumas ferramentas BPMS gratuitas pesquisadas, qual se destaca, com os melhores recursos para utilização em empresa de pequeno porte?</w:t>
      </w:r>
    </w:p>
    <w:p w14:paraId="3ED663A2" w14:textId="54E6A3FE" w:rsidR="002B6118" w:rsidRPr="002B2066" w:rsidRDefault="002B6118" w:rsidP="002B6118">
      <w:pPr>
        <w:pStyle w:val="Ttulo2"/>
        <w:rPr>
          <w:caps w:val="0"/>
        </w:rPr>
      </w:pPr>
      <w:bookmarkStart w:id="7" w:name="_Toc450743202"/>
      <w:bookmarkStart w:id="8" w:name="_Toc452732918"/>
      <w:bookmarkStart w:id="9" w:name="_Toc465192064"/>
      <w:r w:rsidRPr="002B2066">
        <w:rPr>
          <w:caps w:val="0"/>
        </w:rPr>
        <w:t>OBJETIVOS</w:t>
      </w:r>
      <w:bookmarkEnd w:id="7"/>
      <w:bookmarkEnd w:id="8"/>
      <w:bookmarkEnd w:id="9"/>
    </w:p>
    <w:p w14:paraId="4D5FC24F" w14:textId="28CA9F44" w:rsidR="00E906C7" w:rsidRPr="002B2066" w:rsidRDefault="00E906C7" w:rsidP="00E906C7">
      <w:pPr>
        <w:pStyle w:val="Texto"/>
      </w:pPr>
      <w:r w:rsidRPr="002B2066">
        <w:t xml:space="preserve">Para </w:t>
      </w:r>
      <w:r w:rsidR="00F32954" w:rsidRPr="002B2066">
        <w:t>atender a</w:t>
      </w:r>
      <w:r w:rsidRPr="002B2066">
        <w:t>o problema de pesquisa foram estabelecidos um objetivo geral e objetivos específicos a serem seguidos.</w:t>
      </w:r>
    </w:p>
    <w:p w14:paraId="71C975C2" w14:textId="77777777" w:rsidR="002B6118" w:rsidRPr="002B2066" w:rsidRDefault="002B6118" w:rsidP="002B6118">
      <w:pPr>
        <w:pStyle w:val="Ttulo3"/>
      </w:pPr>
      <w:bookmarkStart w:id="10" w:name="_Toc450743203"/>
      <w:bookmarkStart w:id="11" w:name="_Toc452732919"/>
      <w:bookmarkStart w:id="12" w:name="_Toc465192065"/>
      <w:r w:rsidRPr="002B2066">
        <w:t>Objetivo geral</w:t>
      </w:r>
      <w:bookmarkEnd w:id="10"/>
      <w:bookmarkEnd w:id="11"/>
      <w:bookmarkEnd w:id="12"/>
    </w:p>
    <w:p w14:paraId="4B0C8B77" w14:textId="0C3F9EAD" w:rsidR="003635B3" w:rsidRPr="002B2066" w:rsidRDefault="000D0B63" w:rsidP="003D6110">
      <w:pPr>
        <w:pStyle w:val="Texto"/>
      </w:pPr>
      <w:r>
        <w:t>O objetivo geral deste trabalho é a</w:t>
      </w:r>
      <w:r w:rsidR="007E4478">
        <w:t xml:space="preserve">valiar </w:t>
      </w:r>
      <w:r w:rsidR="002D7014" w:rsidRPr="002B2066">
        <w:t>ferramentas BPMS gratuitas</w:t>
      </w:r>
      <w:r w:rsidR="003D6110">
        <w:t>.</w:t>
      </w:r>
    </w:p>
    <w:p w14:paraId="14FFB384" w14:textId="77777777" w:rsidR="002B6118" w:rsidRPr="002B2066" w:rsidRDefault="002B6118" w:rsidP="002B6118">
      <w:pPr>
        <w:pStyle w:val="Ttulo3"/>
      </w:pPr>
      <w:bookmarkStart w:id="13" w:name="_Toc450743204"/>
      <w:bookmarkStart w:id="14" w:name="_Toc452732920"/>
      <w:bookmarkStart w:id="15" w:name="_Toc465192066"/>
      <w:r w:rsidRPr="002B2066">
        <w:lastRenderedPageBreak/>
        <w:t>Objetivos específicos</w:t>
      </w:r>
      <w:bookmarkEnd w:id="13"/>
      <w:bookmarkEnd w:id="14"/>
      <w:bookmarkEnd w:id="15"/>
    </w:p>
    <w:p w14:paraId="30968EF1" w14:textId="6AA6ACD7" w:rsidR="002B6118" w:rsidRPr="002B2066" w:rsidRDefault="003C58F3" w:rsidP="002B6118">
      <w:pPr>
        <w:pStyle w:val="Texto"/>
      </w:pPr>
      <w:r w:rsidRPr="002B2066">
        <w:t>Para alcançar o objetivo geral estabelecido será seguido os seguintes objetivos específicos:</w:t>
      </w:r>
      <w:r w:rsidR="002B6118" w:rsidRPr="002B2066">
        <w:t xml:space="preserve"> </w:t>
      </w:r>
    </w:p>
    <w:p w14:paraId="5435F532" w14:textId="724243E8" w:rsidR="00CF431C" w:rsidRDefault="00CF431C" w:rsidP="003C58F3">
      <w:pPr>
        <w:pStyle w:val="Texto"/>
        <w:numPr>
          <w:ilvl w:val="0"/>
          <w:numId w:val="16"/>
        </w:numPr>
      </w:pPr>
      <w:r>
        <w:t>S</w:t>
      </w:r>
      <w:r w:rsidR="00A10A30">
        <w:t xml:space="preserve">elecionar ferramentas BPMS gratuitas </w:t>
      </w:r>
      <w:r>
        <w:t>para avaliação</w:t>
      </w:r>
      <w:r w:rsidR="00E11539">
        <w:t>;</w:t>
      </w:r>
    </w:p>
    <w:p w14:paraId="57AF7624" w14:textId="7F9E6AD7" w:rsidR="00E11539" w:rsidRDefault="00E11539" w:rsidP="003C58F3">
      <w:pPr>
        <w:pStyle w:val="Texto"/>
        <w:numPr>
          <w:ilvl w:val="0"/>
          <w:numId w:val="16"/>
        </w:numPr>
      </w:pPr>
      <w:r>
        <w:t>Definir critérios de avaliação das ferramentas</w:t>
      </w:r>
      <w:r w:rsidR="00A10A30">
        <w:t xml:space="preserve"> selecionadas</w:t>
      </w:r>
      <w:r>
        <w:t>;</w:t>
      </w:r>
    </w:p>
    <w:p w14:paraId="1741B523" w14:textId="140AD0A5" w:rsidR="003C58F3" w:rsidRPr="002B2066" w:rsidRDefault="003C58F3" w:rsidP="003C58F3">
      <w:pPr>
        <w:pStyle w:val="Texto"/>
        <w:numPr>
          <w:ilvl w:val="0"/>
          <w:numId w:val="16"/>
        </w:numPr>
      </w:pPr>
      <w:r w:rsidRPr="002B2066">
        <w:t>Desenhar os processos de negócio utilizando a notação BPMN</w:t>
      </w:r>
      <w:r w:rsidR="00CF64E6" w:rsidRPr="002B2066">
        <w:t>;</w:t>
      </w:r>
    </w:p>
    <w:p w14:paraId="33B1757C" w14:textId="7D7F3143" w:rsidR="00E11539" w:rsidRDefault="00A77A57" w:rsidP="00E11539">
      <w:pPr>
        <w:pStyle w:val="Texto"/>
        <w:numPr>
          <w:ilvl w:val="0"/>
          <w:numId w:val="16"/>
        </w:numPr>
      </w:pPr>
      <w:r w:rsidRPr="002B2066">
        <w:t>Im</w:t>
      </w:r>
      <w:r w:rsidR="00A10A30">
        <w:t>plantar os desenhos de processo</w:t>
      </w:r>
      <w:r w:rsidRPr="002B2066">
        <w:t xml:space="preserve"> </w:t>
      </w:r>
      <w:r w:rsidR="00A10A30">
        <w:t>nas ferramentas selecionadas</w:t>
      </w:r>
      <w:r w:rsidR="00CF64E6" w:rsidRPr="002B2066">
        <w:t>;</w:t>
      </w:r>
      <w:r w:rsidR="00E11539">
        <w:t xml:space="preserve"> </w:t>
      </w:r>
    </w:p>
    <w:p w14:paraId="004D3EFC" w14:textId="41315D80" w:rsidR="002B6118" w:rsidRPr="002B2066" w:rsidRDefault="00CF431C" w:rsidP="00B13A56">
      <w:pPr>
        <w:pStyle w:val="Texto"/>
        <w:numPr>
          <w:ilvl w:val="0"/>
          <w:numId w:val="16"/>
        </w:numPr>
      </w:pPr>
      <w:r>
        <w:t xml:space="preserve">Avaliar </w:t>
      </w:r>
      <w:r w:rsidR="00A10A30">
        <w:t>os resultados obtidos em cada ferramenta segundo os critérios definidos.</w:t>
      </w:r>
    </w:p>
    <w:p w14:paraId="2E76099D" w14:textId="77777777" w:rsidR="002B6118" w:rsidRPr="002B2066" w:rsidRDefault="002B6118" w:rsidP="002B6118">
      <w:pPr>
        <w:pStyle w:val="Ttulo2"/>
      </w:pPr>
      <w:bookmarkStart w:id="16" w:name="_Toc450743205"/>
      <w:bookmarkStart w:id="17" w:name="_Toc452732921"/>
      <w:bookmarkStart w:id="18" w:name="_Toc465192067"/>
      <w:r w:rsidRPr="002B2066">
        <w:rPr>
          <w:caps w:val="0"/>
        </w:rPr>
        <w:t>JUSTIFICATIVA</w:t>
      </w:r>
      <w:bookmarkEnd w:id="16"/>
      <w:bookmarkEnd w:id="17"/>
      <w:bookmarkEnd w:id="18"/>
    </w:p>
    <w:p w14:paraId="1C9C4B15" w14:textId="6A847028" w:rsidR="00AB13D0" w:rsidRDefault="005D20C5" w:rsidP="00424F33">
      <w:pPr>
        <w:pStyle w:val="Texto"/>
      </w:pPr>
      <w:r>
        <w:t xml:space="preserve">A metodologia BPM, segundo </w:t>
      </w:r>
      <w:r w:rsidR="00525333">
        <w:t>a ABPMP</w:t>
      </w:r>
      <w:r>
        <w:t xml:space="preserve">, auxilia empresas de diversos segmentos, na organização </w:t>
      </w:r>
      <w:r w:rsidR="00525333">
        <w:t xml:space="preserve">e otimização de seus processos </w:t>
      </w:r>
      <w:r w:rsidR="00880067">
        <w:t>(</w:t>
      </w:r>
      <w:r w:rsidR="00525333" w:rsidRPr="00880067">
        <w:rPr>
          <w:i/>
        </w:rPr>
        <w:t>ASSOCIATION OF BUSINESS PROCESS MANAGEMENT PROFESSIONALS BRAZIL</w:t>
      </w:r>
      <w:r w:rsidR="00525333" w:rsidRPr="002B2066">
        <w:t>, 2013</w:t>
      </w:r>
      <w:r w:rsidR="00525333">
        <w:t>).</w:t>
      </w:r>
      <w:r>
        <w:t xml:space="preserve"> Portanto, esta metodologia possui </w:t>
      </w:r>
      <w:r w:rsidR="00864919">
        <w:t xml:space="preserve">um papel </w:t>
      </w:r>
      <w:r>
        <w:t xml:space="preserve">decisivo no sucesso das empresas, atuando em algo muito importante, os processos que geram valor para seu crescimento. </w:t>
      </w:r>
      <w:r w:rsidR="009872E6">
        <w:t>E</w:t>
      </w:r>
      <w:r w:rsidR="00864919">
        <w:t xml:space="preserve">ssa importância </w:t>
      </w:r>
      <w:r w:rsidR="004F5C8B">
        <w:t xml:space="preserve">se </w:t>
      </w:r>
      <w:r w:rsidR="00424F33">
        <w:t>reflete nas pesquisas</w:t>
      </w:r>
      <w:r w:rsidR="00864919">
        <w:t xml:space="preserve"> </w:t>
      </w:r>
      <w:r w:rsidR="00424F33">
        <w:t>d</w:t>
      </w:r>
      <w:r w:rsidR="00864919">
        <w:t xml:space="preserve">o Business Process </w:t>
      </w:r>
      <w:proofErr w:type="spellStart"/>
      <w:r w:rsidR="00864919">
        <w:t>Trends</w:t>
      </w:r>
      <w:proofErr w:type="spellEnd"/>
      <w:r w:rsidR="00864919">
        <w:t xml:space="preserve"> (2016)</w:t>
      </w:r>
      <w:r w:rsidR="00424F33">
        <w:t>, que</w:t>
      </w:r>
      <w:r w:rsidR="00864919">
        <w:t xml:space="preserve"> indicam o interesse d</w:t>
      </w:r>
      <w:r w:rsidR="004F5C8B">
        <w:t>as</w:t>
      </w:r>
      <w:r w:rsidR="00864919">
        <w:t xml:space="preserve"> organizações em BPM. </w:t>
      </w:r>
      <w:r w:rsidR="00424F33">
        <w:t>A maioria d</w:t>
      </w:r>
      <w:r w:rsidR="009E7937">
        <w:t xml:space="preserve">as organizações demonstram </w:t>
      </w:r>
      <w:r w:rsidR="00424F33">
        <w:t>interess</w:t>
      </w:r>
      <w:r w:rsidR="009E7937">
        <w:t>e</w:t>
      </w:r>
      <w:r w:rsidR="009872E6">
        <w:t xml:space="preserve"> em BPM.</w:t>
      </w:r>
      <w:r w:rsidR="00F81DCC">
        <w:t xml:space="preserve"> </w:t>
      </w:r>
      <w:r w:rsidR="009872E6">
        <w:t xml:space="preserve">O </w:t>
      </w:r>
      <w:r w:rsidR="00424F33">
        <w:t>per</w:t>
      </w:r>
      <w:r w:rsidR="00864919">
        <w:t xml:space="preserve">centual </w:t>
      </w:r>
      <w:r w:rsidR="00424F33">
        <w:t>d</w:t>
      </w:r>
      <w:r w:rsidR="00864919">
        <w:t xml:space="preserve">e organizações não interessadas </w:t>
      </w:r>
      <w:r w:rsidR="00424F33">
        <w:t>no assunto</w:t>
      </w:r>
      <w:r w:rsidR="00BB4C2E">
        <w:t xml:space="preserve">, </w:t>
      </w:r>
      <w:r w:rsidR="009E7937">
        <w:t>varia de</w:t>
      </w:r>
      <w:r w:rsidR="00864919">
        <w:t xml:space="preserve"> 6% em 2005 at</w:t>
      </w:r>
      <w:r w:rsidR="00F81DCC">
        <w:t>é 1% em 2015</w:t>
      </w:r>
      <w:r w:rsidR="00864919">
        <w:t>.</w:t>
      </w:r>
    </w:p>
    <w:p w14:paraId="0EE3D263" w14:textId="357244D5" w:rsidR="00790CE9" w:rsidRDefault="00AE0875" w:rsidP="00790CE9">
      <w:pPr>
        <w:pStyle w:val="Texto"/>
      </w:pPr>
      <w:r>
        <w:t xml:space="preserve">Dentre o que abrange </w:t>
      </w:r>
      <w:r w:rsidR="008405F1">
        <w:t>a metodologia BPM, destacamos a ferramenta</w:t>
      </w:r>
      <w:r>
        <w:t xml:space="preserve"> BPMS, que auxilia na otimização e automação do</w:t>
      </w:r>
      <w:r w:rsidR="0083162F">
        <w:t>s</w:t>
      </w:r>
      <w:r>
        <w:t xml:space="preserve"> processos organizacionais. </w:t>
      </w:r>
      <w:r w:rsidR="00054E41">
        <w:t xml:space="preserve">O trabalho </w:t>
      </w:r>
      <w:r w:rsidR="000C13C2">
        <w:t>realizado</w:t>
      </w:r>
      <w:r w:rsidR="00054E41">
        <w:t xml:space="preserve"> por </w:t>
      </w:r>
      <w:proofErr w:type="spellStart"/>
      <w:r w:rsidR="000C13C2" w:rsidRPr="00054E41">
        <w:rPr>
          <w:szCs w:val="20"/>
        </w:rPr>
        <w:t>S</w:t>
      </w:r>
      <w:r w:rsidR="000C13C2">
        <w:rPr>
          <w:szCs w:val="20"/>
        </w:rPr>
        <w:t>ordi</w:t>
      </w:r>
      <w:proofErr w:type="spellEnd"/>
      <w:r w:rsidR="000C13C2">
        <w:rPr>
          <w:szCs w:val="20"/>
        </w:rPr>
        <w:t xml:space="preserve"> e </w:t>
      </w:r>
      <w:proofErr w:type="spellStart"/>
      <w:r w:rsidR="000C13C2">
        <w:rPr>
          <w:szCs w:val="20"/>
        </w:rPr>
        <w:t>Spelta</w:t>
      </w:r>
      <w:proofErr w:type="spellEnd"/>
      <w:r w:rsidR="000C13C2">
        <w:rPr>
          <w:szCs w:val="20"/>
        </w:rPr>
        <w:t xml:space="preserve"> (2007) apresenta</w:t>
      </w:r>
      <w:r w:rsidR="007A15AE">
        <w:rPr>
          <w:szCs w:val="20"/>
        </w:rPr>
        <w:t>,</w:t>
      </w:r>
      <w:r w:rsidR="000C13C2">
        <w:rPr>
          <w:szCs w:val="20"/>
        </w:rPr>
        <w:t xml:space="preserve"> através de um estudo de caso em uma empresa de seguros, os componentes </w:t>
      </w:r>
      <w:r w:rsidR="00B033C3">
        <w:rPr>
          <w:szCs w:val="20"/>
        </w:rPr>
        <w:t>tecnológicos do BPMS para clarificar o potencial deste tipo de sistema.</w:t>
      </w:r>
      <w:r w:rsidR="00D44B8E">
        <w:rPr>
          <w:szCs w:val="20"/>
        </w:rPr>
        <w:t xml:space="preserve"> Os autores apresentam os modelos conceituais do BPMS, deixando claro que não se baseiam</w:t>
      </w:r>
      <w:r w:rsidR="00537BE6">
        <w:rPr>
          <w:szCs w:val="20"/>
        </w:rPr>
        <w:t xml:space="preserve"> puramente</w:t>
      </w:r>
      <w:r w:rsidR="00D44B8E">
        <w:rPr>
          <w:szCs w:val="20"/>
        </w:rPr>
        <w:t xml:space="preserve"> na </w:t>
      </w:r>
      <w:r w:rsidR="00D44B8E" w:rsidRPr="00FB50B6">
        <w:t>“construção de softwares ou de módulos de sistemas de informação, mas na junção e orquestração de partes de softwares já disponíveis” (AALST, 2004</w:t>
      </w:r>
      <w:r w:rsidR="00D44B8E">
        <w:t xml:space="preserve"> apud SORDI; SPELTA, 2007, p. 76</w:t>
      </w:r>
      <w:r w:rsidR="00D44B8E" w:rsidRPr="00FB50B6">
        <w:t>)</w:t>
      </w:r>
      <w:r w:rsidR="00D44B8E">
        <w:t xml:space="preserve">. </w:t>
      </w:r>
      <w:r w:rsidR="00537BE6">
        <w:t xml:space="preserve">A aplicação do BPMS para gerenciamento de um dos processos da empresa estudada apresentou melhorias significativas principalmente a respeito de prazos que passaram </w:t>
      </w:r>
      <w:r w:rsidR="00537BE6">
        <w:lastRenderedPageBreak/>
        <w:t xml:space="preserve">de uma média de 107 dias para 27 dias, assim como em ganhos financeiros </w:t>
      </w:r>
      <w:r w:rsidR="00BF6773">
        <w:t xml:space="preserve">com </w:t>
      </w:r>
      <w:r w:rsidR="00537BE6">
        <w:t xml:space="preserve">a redução de multas por atraso e adiantamento de valores a receber. Melhorias na cultura de aprimoramento contínuo dos processos também puderam ser percebidos. </w:t>
      </w:r>
      <w:r w:rsidR="009E56B7">
        <w:t xml:space="preserve">O trabalho concluiu que </w:t>
      </w:r>
      <w:r w:rsidR="00D93C6B">
        <w:t xml:space="preserve">mesmo não fazendo o uso completo do potencial do BPMS ainda assim </w:t>
      </w:r>
      <w:r w:rsidR="009E56B7">
        <w:t>foram alcançados bons resultados administrativos</w:t>
      </w:r>
      <w:r w:rsidR="00D93C6B">
        <w:t>.</w:t>
      </w:r>
    </w:p>
    <w:p w14:paraId="29C80AD5" w14:textId="34FD95F9" w:rsidR="00885B26" w:rsidRDefault="00A47A4F" w:rsidP="00AB5B73">
      <w:pPr>
        <w:pStyle w:val="Texto"/>
      </w:pPr>
      <w:r>
        <w:t xml:space="preserve">Tendo conhecimento dos benefícios da implantação de um BPMS, </w:t>
      </w:r>
      <w:r w:rsidR="00554DD7">
        <w:t xml:space="preserve">muitas </w:t>
      </w:r>
      <w:r>
        <w:t>empresas</w:t>
      </w:r>
      <w:r w:rsidR="00554DD7">
        <w:t xml:space="preserve"> decidem adquirir </w:t>
      </w:r>
      <w:r>
        <w:t>uma ferramenta.</w:t>
      </w:r>
      <w:r w:rsidR="00946B7B">
        <w:t xml:space="preserve"> </w:t>
      </w:r>
      <w:r w:rsidR="00AB5B73">
        <w:t xml:space="preserve">Contudo percebe-se nas diversas opções fornecidas no mercado, o custo de aquisição, que pode </w:t>
      </w:r>
      <w:r w:rsidR="009C0ACF">
        <w:t>ser inalcançável para</w:t>
      </w:r>
      <w:r w:rsidR="00AB5B73">
        <w:t xml:space="preserve"> muitas empresas. Além disto, as diferentes abordagens em relação aos componentes </w:t>
      </w:r>
      <w:r w:rsidR="00DB2781">
        <w:t xml:space="preserve">tecnológicos </w:t>
      </w:r>
      <w:r w:rsidR="00AB5B73">
        <w:t>do BPMS oferecem complexidade extra à esta escolha</w:t>
      </w:r>
      <w:r>
        <w:t>. É sabendo</w:t>
      </w:r>
      <w:r w:rsidR="00DB2781">
        <w:t xml:space="preserve"> da existência de ferramentas gratuitas e as suas limitações em relação às pagas, </w:t>
      </w:r>
      <w:r w:rsidR="00B065CE">
        <w:t xml:space="preserve">que este trabalho sustenta a sua proposta de </w:t>
      </w:r>
      <w:r w:rsidR="00B065CE" w:rsidRPr="002B2066">
        <w:t>avaliar ferramentas BPMS gratuitas</w:t>
      </w:r>
      <w:r w:rsidR="00B065CE">
        <w:t>.</w:t>
      </w:r>
      <w:r w:rsidR="007C7125">
        <w:t xml:space="preserve"> (SORDI; SPELTA, 2007)</w:t>
      </w:r>
    </w:p>
    <w:p w14:paraId="3941F4F4" w14:textId="7FE26D13" w:rsidR="00260E1B" w:rsidRPr="00A47A4F" w:rsidRDefault="00B065CE" w:rsidP="00A47A4F">
      <w:pPr>
        <w:pStyle w:val="Texto"/>
      </w:pPr>
      <w:r>
        <w:t>Com os</w:t>
      </w:r>
      <w:r w:rsidR="00D010DF" w:rsidRPr="002B2066">
        <w:t xml:space="preserve"> resultados e conclusões obtidas</w:t>
      </w:r>
      <w:r w:rsidR="008405F1">
        <w:t>,</w:t>
      </w:r>
      <w:r>
        <w:t xml:space="preserve"> espera</w:t>
      </w:r>
      <w:r w:rsidR="008405F1">
        <w:t>-</w:t>
      </w:r>
      <w:r>
        <w:t xml:space="preserve">se </w:t>
      </w:r>
      <w:r w:rsidR="00D010DF" w:rsidRPr="002B2066">
        <w:t xml:space="preserve">apoiar </w:t>
      </w:r>
      <w:r w:rsidR="008405F1">
        <w:t xml:space="preserve">pequenas </w:t>
      </w:r>
      <w:r w:rsidR="00186069" w:rsidRPr="002B2066">
        <w:t>empr</w:t>
      </w:r>
      <w:r w:rsidR="00D010DF" w:rsidRPr="002B2066">
        <w:t xml:space="preserve">esas </w:t>
      </w:r>
      <w:r w:rsidR="00A47A4F">
        <w:t>na escolha de uma ferramenta BPMS</w:t>
      </w:r>
      <w:r w:rsidR="008405F1">
        <w:t>, c</w:t>
      </w:r>
      <w:r w:rsidR="007C7125">
        <w:t xml:space="preserve">aracterizando </w:t>
      </w:r>
      <w:r w:rsidR="00210F29">
        <w:t xml:space="preserve">então </w:t>
      </w:r>
      <w:r w:rsidR="007C7125">
        <w:t>a import</w:t>
      </w:r>
      <w:r w:rsidR="00210F29">
        <w:t>ância social deste trabalho</w:t>
      </w:r>
      <w:r w:rsidR="007C7125">
        <w:t>.</w:t>
      </w:r>
    </w:p>
    <w:p w14:paraId="49921719" w14:textId="1262DD41" w:rsidR="002B6118" w:rsidRPr="002B2066" w:rsidRDefault="002B6118" w:rsidP="002B6118">
      <w:pPr>
        <w:pStyle w:val="Ttulo2"/>
      </w:pPr>
      <w:bookmarkStart w:id="19" w:name="_Toc450743206"/>
      <w:bookmarkStart w:id="20" w:name="_Toc452732922"/>
      <w:bookmarkStart w:id="21" w:name="_Toc465192068"/>
      <w:r w:rsidRPr="002B2066">
        <w:rPr>
          <w:caps w:val="0"/>
        </w:rPr>
        <w:t xml:space="preserve">ESTRUTURA DA </w:t>
      </w:r>
      <w:r w:rsidR="00B361F1" w:rsidRPr="002B2066">
        <w:rPr>
          <w:caps w:val="0"/>
        </w:rPr>
        <w:t>MONOGRAFIA</w:t>
      </w:r>
      <w:bookmarkEnd w:id="19"/>
      <w:bookmarkEnd w:id="20"/>
      <w:bookmarkEnd w:id="21"/>
    </w:p>
    <w:p w14:paraId="0C9FD8E5" w14:textId="77777777" w:rsidR="0039362B" w:rsidRDefault="00456045" w:rsidP="0039362B">
      <w:pPr>
        <w:pStyle w:val="Texto"/>
      </w:pPr>
      <w:r w:rsidRPr="002B2066">
        <w:t xml:space="preserve">Este trabalho é estruturado em 5 capítulos. </w:t>
      </w:r>
      <w:r w:rsidR="009829E5" w:rsidRPr="002B2066">
        <w:t>Inicia no</w:t>
      </w:r>
      <w:r w:rsidRPr="002B2066">
        <w:t xml:space="preserve"> </w:t>
      </w:r>
      <w:r w:rsidR="009829E5" w:rsidRPr="002B2066">
        <w:t>c</w:t>
      </w:r>
      <w:r w:rsidRPr="002B2066">
        <w:t xml:space="preserve">apítulo 1, </w:t>
      </w:r>
      <w:r w:rsidR="004C3214" w:rsidRPr="002B2066">
        <w:t>que</w:t>
      </w:r>
      <w:r w:rsidR="009829E5" w:rsidRPr="002B2066">
        <w:t xml:space="preserve"> </w:t>
      </w:r>
      <w:r w:rsidRPr="002B2066">
        <w:t xml:space="preserve">consta a introdução, problemática, os objetivos geral e específicos do trabalho, justificativa e a estrutura do mesmo. </w:t>
      </w:r>
      <w:r w:rsidR="004C3214" w:rsidRPr="002B2066">
        <w:t>O</w:t>
      </w:r>
      <w:r w:rsidR="009829E5" w:rsidRPr="002B2066">
        <w:t xml:space="preserve"> c</w:t>
      </w:r>
      <w:r w:rsidRPr="002B2066">
        <w:t xml:space="preserve">apítulo 2, </w:t>
      </w:r>
      <w:r w:rsidR="00A664CE" w:rsidRPr="002B2066">
        <w:t xml:space="preserve">apresenta </w:t>
      </w:r>
      <w:r w:rsidRPr="002B2066">
        <w:t>a fun</w:t>
      </w:r>
      <w:r w:rsidR="00762B0F" w:rsidRPr="002B2066">
        <w:t>damentação teórica do trabalho, c</w:t>
      </w:r>
      <w:r w:rsidR="00A664CE" w:rsidRPr="002B2066">
        <w:t>om</w:t>
      </w:r>
      <w:r w:rsidRPr="002B2066">
        <w:t xml:space="preserve"> os pr</w:t>
      </w:r>
      <w:r w:rsidR="009829E5" w:rsidRPr="002B2066">
        <w:t>incipais conceitos referentes à processos de negócio, BPM, a notação BPMN e</w:t>
      </w:r>
      <w:r w:rsidRPr="002B2066">
        <w:t xml:space="preserve"> </w:t>
      </w:r>
      <w:r w:rsidR="009829E5" w:rsidRPr="002B2066">
        <w:t>as ferramentas BPMS. Já no capítulo 3 é caracterizado a pe</w:t>
      </w:r>
      <w:r w:rsidRPr="002B2066">
        <w:t xml:space="preserve">squisa, apresentando as metodologias utilizadas e </w:t>
      </w:r>
      <w:r w:rsidR="009829E5" w:rsidRPr="002B2066">
        <w:t>suas finalidades. No</w:t>
      </w:r>
      <w:r w:rsidRPr="002B2066">
        <w:t xml:space="preserve"> </w:t>
      </w:r>
      <w:r w:rsidR="009829E5" w:rsidRPr="002B2066">
        <w:t>c</w:t>
      </w:r>
      <w:r w:rsidR="00A664CE" w:rsidRPr="002B2066">
        <w:t xml:space="preserve">apítulo 4, apresenta </w:t>
      </w:r>
      <w:r w:rsidR="009829E5" w:rsidRPr="002B2066">
        <w:t>os desenhos de processo de negócio da empresa que será realizado o estudo, o detalhamento da implementação destes desenhos nas ferramentas selecionadas e por fim os resultados obtidos com as implementações</w:t>
      </w:r>
      <w:r w:rsidRPr="002B2066">
        <w:t xml:space="preserve">. </w:t>
      </w:r>
      <w:r w:rsidR="009829E5" w:rsidRPr="002B2066">
        <w:t>Por fim, o c</w:t>
      </w:r>
      <w:r w:rsidRPr="002B2066">
        <w:t>apítulo 5</w:t>
      </w:r>
      <w:r w:rsidR="009829E5" w:rsidRPr="002B2066">
        <w:t xml:space="preserve">, apresenta </w:t>
      </w:r>
      <w:r w:rsidRPr="002B2066">
        <w:t xml:space="preserve">as conclusões </w:t>
      </w:r>
      <w:r w:rsidR="009829E5" w:rsidRPr="002B2066">
        <w:t>alcançadas com o</w:t>
      </w:r>
      <w:r w:rsidRPr="002B2066">
        <w:t xml:space="preserve"> trabalho, considerações finais e possibilidades de trabalhos futuros.</w:t>
      </w:r>
    </w:p>
    <w:p w14:paraId="08C309B2" w14:textId="77777777" w:rsidR="0039362B" w:rsidRDefault="0039362B">
      <w:pPr>
        <w:suppressAutoHyphens w:val="0"/>
        <w:jc w:val="left"/>
        <w:rPr>
          <w:szCs w:val="24"/>
        </w:rPr>
      </w:pPr>
      <w:r>
        <w:br w:type="page"/>
      </w:r>
    </w:p>
    <w:p w14:paraId="39A0251D" w14:textId="37F99E61" w:rsidR="002E78BB" w:rsidRPr="002B2066" w:rsidRDefault="002E78BB" w:rsidP="00014902">
      <w:pPr>
        <w:pStyle w:val="Ttulo1"/>
        <w:ind w:left="431" w:hanging="431"/>
        <w:rPr>
          <w:caps w:val="0"/>
        </w:rPr>
      </w:pPr>
      <w:bookmarkStart w:id="22" w:name="_Toc450743207"/>
      <w:bookmarkStart w:id="23" w:name="_Toc452732923"/>
      <w:bookmarkStart w:id="24" w:name="_Toc465192069"/>
      <w:r w:rsidRPr="002B2066">
        <w:rPr>
          <w:caps w:val="0"/>
        </w:rPr>
        <w:lastRenderedPageBreak/>
        <w:t>REVISÃO BIBLIOGRÁFICA</w:t>
      </w:r>
      <w:bookmarkEnd w:id="22"/>
      <w:bookmarkEnd w:id="23"/>
      <w:bookmarkEnd w:id="24"/>
    </w:p>
    <w:p w14:paraId="1CC7B71D" w14:textId="5D60A3E7" w:rsidR="00014902" w:rsidRPr="002B2066" w:rsidRDefault="002E78BB" w:rsidP="00014902">
      <w:pPr>
        <w:pStyle w:val="Texto"/>
      </w:pPr>
      <w:r w:rsidRPr="002B2066">
        <w:t xml:space="preserve">Texto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1E81E6C8" w14:textId="14E8302F" w:rsidR="009C2ED4" w:rsidRPr="002B2066" w:rsidRDefault="009C2ED4" w:rsidP="009C2ED4">
      <w:pPr>
        <w:pStyle w:val="Ttulo2"/>
      </w:pPr>
      <w:bookmarkStart w:id="25" w:name="_Toc450743208"/>
      <w:bookmarkStart w:id="26" w:name="_Toc452732924"/>
      <w:bookmarkStart w:id="27" w:name="_Toc465192070"/>
      <w:r w:rsidRPr="002B2066">
        <w:t>ORGANIZAÇ</w:t>
      </w:r>
      <w:bookmarkEnd w:id="25"/>
      <w:bookmarkEnd w:id="26"/>
      <w:r w:rsidR="000171A8">
        <w:t>ÕES</w:t>
      </w:r>
      <w:bookmarkEnd w:id="27"/>
    </w:p>
    <w:p w14:paraId="5F7CCF20" w14:textId="6152705F" w:rsidR="009C2ED4" w:rsidRDefault="00006BFC" w:rsidP="009C2ED4">
      <w:pPr>
        <w:pStyle w:val="Texto"/>
      </w:pPr>
      <w:ins w:id="28" w:author="Patrick Machado" w:date="2016-10-26T00:25:00Z">
        <w:r>
          <w:t>Uma</w:t>
        </w:r>
      </w:ins>
      <w:commentRangeStart w:id="29"/>
      <w:commentRangeStart w:id="30"/>
      <w:commentRangeStart w:id="31"/>
      <w:del w:id="32" w:author="Patrick Machado" w:date="2016-10-26T00:25:00Z">
        <w:r w:rsidR="004134C0" w:rsidDel="00006BFC">
          <w:delText>Toda</w:delText>
        </w:r>
      </w:del>
      <w:commentRangeEnd w:id="29"/>
      <w:r w:rsidR="00BC0801">
        <w:rPr>
          <w:rStyle w:val="Refdecomentrio"/>
        </w:rPr>
        <w:commentReference w:id="29"/>
      </w:r>
      <w:commentRangeEnd w:id="30"/>
      <w:r>
        <w:rPr>
          <w:rStyle w:val="Refdecomentrio"/>
        </w:rPr>
        <w:commentReference w:id="30"/>
      </w:r>
      <w:commentRangeEnd w:id="31"/>
      <w:r>
        <w:rPr>
          <w:rStyle w:val="Refdecomentrio"/>
        </w:rPr>
        <w:commentReference w:id="31"/>
      </w:r>
      <w:r w:rsidR="004134C0">
        <w:t xml:space="preserve"> empresa consiste na transformação de recursos em produtos e serviços. Portanto, as empresas precisam </w:t>
      </w:r>
      <w:commentRangeStart w:id="33"/>
      <w:r w:rsidR="004134C0">
        <w:t>d</w:t>
      </w:r>
      <w:commentRangeEnd w:id="33"/>
      <w:r w:rsidR="00BC0801">
        <w:rPr>
          <w:rStyle w:val="Refdecomentrio"/>
        </w:rPr>
        <w:commentReference w:id="33"/>
      </w:r>
      <w:r>
        <w:t>e</w:t>
      </w:r>
      <w:r w:rsidR="004134C0">
        <w:t xml:space="preserve"> administração para garantir a utilização correta dos recursos</w:t>
      </w:r>
      <w:r w:rsidR="001729F4">
        <w:t>, e alcançar o seu objetivo de forma eficiente</w:t>
      </w:r>
      <w:r w:rsidR="004134C0">
        <w:t>.</w:t>
      </w:r>
      <w:r w:rsidR="001729F4">
        <w:t xml:space="preserve"> </w:t>
      </w:r>
      <w:ins w:id="34" w:author="Patrick Machado" w:date="2016-10-26T00:35:00Z">
        <w:r w:rsidR="001B055F">
          <w:t>Quando muitas empresas disputam a preferência dos mesmos clientes</w:t>
        </w:r>
      </w:ins>
      <w:commentRangeStart w:id="35"/>
      <w:del w:id="36" w:author="Patrick Machado" w:date="2016-10-26T00:36:00Z">
        <w:r w:rsidR="001729F4" w:rsidDel="001B055F">
          <w:delText>Muitas</w:delText>
        </w:r>
      </w:del>
      <w:commentRangeEnd w:id="35"/>
      <w:r w:rsidR="00BC0801">
        <w:rPr>
          <w:rStyle w:val="Refdecomentrio"/>
        </w:rPr>
        <w:commentReference w:id="35"/>
      </w:r>
      <w:del w:id="37" w:author="Patrick Machado" w:date="2016-10-26T00:36:00Z">
        <w:r w:rsidR="001729F4" w:rsidDel="001B055F">
          <w:delText xml:space="preserve"> vezes</w:delText>
        </w:r>
      </w:del>
      <w:r w:rsidR="001729F4">
        <w:t xml:space="preserve">, além de ser eficientes </w:t>
      </w:r>
      <w:del w:id="38" w:author="Patrick Machado" w:date="2016-10-26T00:37:00Z">
        <w:r w:rsidR="001729F4" w:rsidDel="001B055F">
          <w:delText>as empresas</w:delText>
        </w:r>
      </w:del>
      <w:ins w:id="39" w:author="Patrick Machado" w:date="2016-10-26T00:37:00Z">
        <w:r w:rsidR="001B055F">
          <w:t>elas</w:t>
        </w:r>
      </w:ins>
      <w:r w:rsidR="001729F4">
        <w:t xml:space="preserve"> precisam ser competitivas, ou seja, devem ser mais eficientes que </w:t>
      </w:r>
      <w:del w:id="40" w:author="Patrick Machado" w:date="2016-10-26T00:36:00Z">
        <w:r w:rsidR="001729F4" w:rsidDel="001B055F">
          <w:delText>outras empresas que disputam a preferência dos mesmos clientes</w:delText>
        </w:r>
      </w:del>
      <w:ins w:id="41" w:author="Patrick Machado" w:date="2016-10-26T00:36:00Z">
        <w:r w:rsidR="001B055F">
          <w:t>a concorrência</w:t>
        </w:r>
      </w:ins>
      <w:r w:rsidR="001729F4">
        <w:t>. (MAXIMIANO, 2009)</w:t>
      </w:r>
    </w:p>
    <w:p w14:paraId="1790D31D" w14:textId="29986FCA" w:rsidR="001729F4" w:rsidRDefault="00F327FE" w:rsidP="00947FAA">
      <w:pPr>
        <w:pStyle w:val="Texto"/>
      </w:pPr>
      <w:r>
        <w:t xml:space="preserve">As pessoas podem ser consideradas o principal recurso de uma empresa. Sendo assim, a maneira como a empresa dispõe as pessoas na sua estrutura organizacional é um dos fatores críticos para a sua competitividade. A estrutura organizacional representa a autoridade e as responsabilidades das pessoas na empresa, bem como os canais de comunicação entre os integrantes. É comum a representação gráfica da estrutura organizacional através </w:t>
      </w:r>
      <w:ins w:id="42" w:author="Patrick Machado" w:date="2016-10-26T00:38:00Z">
        <w:r w:rsidR="005E4B9E">
          <w:t xml:space="preserve">de </w:t>
        </w:r>
      </w:ins>
      <w:r>
        <w:t>organograma</w:t>
      </w:r>
      <w:ins w:id="43" w:author="Patrick Machado" w:date="2016-10-26T00:38:00Z">
        <w:r w:rsidR="005E4B9E">
          <w:t>s</w:t>
        </w:r>
      </w:ins>
      <w:r>
        <w:t>, conforme apresentado na Figura 1.</w:t>
      </w:r>
      <w:r w:rsidR="00947FAA">
        <w:t xml:space="preserve"> (MAXIMIANO, 2009)</w:t>
      </w:r>
    </w:p>
    <w:p w14:paraId="0752AFFC" w14:textId="2AFC86EE" w:rsidR="00520359" w:rsidRPr="00520359" w:rsidRDefault="00520359" w:rsidP="00520359">
      <w:pPr>
        <w:pStyle w:val="Legenda"/>
        <w:ind w:left="1701" w:hanging="283"/>
        <w:jc w:val="left"/>
        <w:rPr>
          <w:b w:val="0"/>
          <w:bCs w:val="0"/>
          <w:sz w:val="24"/>
          <w:szCs w:val="24"/>
        </w:rPr>
      </w:pPr>
      <w:bookmarkStart w:id="44" w:name="_Ref452751195"/>
      <w:bookmarkStart w:id="45" w:name="_Ref452751177"/>
      <w:bookmarkStart w:id="46" w:name="_Toc464240249"/>
      <w:r w:rsidRPr="00DA65CA">
        <w:rPr>
          <w:b w:val="0"/>
          <w:bCs w:val="0"/>
          <w:sz w:val="24"/>
          <w:szCs w:val="24"/>
        </w:rPr>
        <w:t xml:space="preserve">Figura </w:t>
      </w:r>
      <w:r w:rsidRPr="00DA65CA">
        <w:rPr>
          <w:b w:val="0"/>
          <w:bCs w:val="0"/>
          <w:sz w:val="24"/>
          <w:szCs w:val="24"/>
        </w:rPr>
        <w:fldChar w:fldCharType="begin"/>
      </w:r>
      <w:r w:rsidRPr="00DA65CA">
        <w:rPr>
          <w:b w:val="0"/>
          <w:bCs w:val="0"/>
          <w:sz w:val="24"/>
          <w:szCs w:val="24"/>
        </w:rPr>
        <w:instrText xml:space="preserve"> SEQ Figura \* ARABIC </w:instrText>
      </w:r>
      <w:r w:rsidRPr="00DA65CA">
        <w:rPr>
          <w:b w:val="0"/>
          <w:bCs w:val="0"/>
          <w:sz w:val="24"/>
          <w:szCs w:val="24"/>
        </w:rPr>
        <w:fldChar w:fldCharType="separate"/>
      </w:r>
      <w:r w:rsidR="00A600AD">
        <w:rPr>
          <w:b w:val="0"/>
          <w:bCs w:val="0"/>
          <w:noProof/>
          <w:sz w:val="24"/>
          <w:szCs w:val="24"/>
        </w:rPr>
        <w:t>1</w:t>
      </w:r>
      <w:r w:rsidRPr="00DA65CA">
        <w:rPr>
          <w:b w:val="0"/>
          <w:bCs w:val="0"/>
          <w:sz w:val="24"/>
          <w:szCs w:val="24"/>
        </w:rPr>
        <w:fldChar w:fldCharType="end"/>
      </w:r>
      <w:bookmarkEnd w:id="44"/>
      <w:r w:rsidRPr="00DA65C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–</w:t>
      </w:r>
      <w:r w:rsidRPr="00DA65C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O</w:t>
      </w:r>
      <w:r w:rsidR="00270257">
        <w:rPr>
          <w:b w:val="0"/>
          <w:bCs w:val="0"/>
          <w:sz w:val="24"/>
          <w:szCs w:val="24"/>
        </w:rPr>
        <w:t>rganograma</w:t>
      </w:r>
      <w:r>
        <w:rPr>
          <w:b w:val="0"/>
          <w:bCs w:val="0"/>
          <w:sz w:val="24"/>
          <w:szCs w:val="24"/>
        </w:rPr>
        <w:t xml:space="preserve"> </w:t>
      </w:r>
      <w:r w:rsidR="0057602C">
        <w:rPr>
          <w:b w:val="0"/>
          <w:bCs w:val="0"/>
          <w:sz w:val="24"/>
          <w:szCs w:val="24"/>
        </w:rPr>
        <w:t>f</w:t>
      </w:r>
      <w:r w:rsidR="00270257">
        <w:rPr>
          <w:b w:val="0"/>
          <w:bCs w:val="0"/>
          <w:sz w:val="24"/>
          <w:szCs w:val="24"/>
        </w:rPr>
        <w:t>ictício de</w:t>
      </w:r>
      <w:r w:rsidR="0057602C">
        <w:rPr>
          <w:b w:val="0"/>
          <w:bCs w:val="0"/>
          <w:sz w:val="24"/>
          <w:szCs w:val="24"/>
        </w:rPr>
        <w:t xml:space="preserve"> uma</w:t>
      </w:r>
      <w:r w:rsidR="00270257">
        <w:rPr>
          <w:b w:val="0"/>
          <w:bCs w:val="0"/>
          <w:sz w:val="24"/>
          <w:szCs w:val="24"/>
        </w:rPr>
        <w:t xml:space="preserve"> </w:t>
      </w:r>
      <w:r w:rsidR="0057602C">
        <w:rPr>
          <w:b w:val="0"/>
          <w:bCs w:val="0"/>
          <w:sz w:val="24"/>
          <w:szCs w:val="24"/>
        </w:rPr>
        <w:t>o</w:t>
      </w:r>
      <w:r w:rsidR="00270257">
        <w:rPr>
          <w:b w:val="0"/>
          <w:bCs w:val="0"/>
          <w:sz w:val="24"/>
          <w:szCs w:val="24"/>
        </w:rPr>
        <w:t xml:space="preserve">rganização </w:t>
      </w:r>
      <w:commentRangeStart w:id="47"/>
      <w:r w:rsidR="0057602C">
        <w:rPr>
          <w:b w:val="0"/>
          <w:bCs w:val="0"/>
          <w:sz w:val="24"/>
          <w:szCs w:val="24"/>
        </w:rPr>
        <w:t>m</w:t>
      </w:r>
      <w:r w:rsidR="00270257">
        <w:rPr>
          <w:b w:val="0"/>
          <w:bCs w:val="0"/>
          <w:sz w:val="24"/>
          <w:szCs w:val="24"/>
        </w:rPr>
        <w:t>ilitar</w:t>
      </w:r>
      <w:bookmarkEnd w:id="45"/>
      <w:bookmarkEnd w:id="46"/>
      <w:commentRangeEnd w:id="47"/>
      <w:r w:rsidR="00BC0801">
        <w:rPr>
          <w:rStyle w:val="Refdecomentrio"/>
          <w:b w:val="0"/>
          <w:bCs w:val="0"/>
        </w:rPr>
        <w:commentReference w:id="47"/>
      </w:r>
    </w:p>
    <w:p w14:paraId="399AFD4F" w14:textId="0FE6E622" w:rsidR="00520359" w:rsidRDefault="00270257" w:rsidP="00150237">
      <w:pPr>
        <w:pStyle w:val="Texto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2AE1EFF" wp14:editId="001F484D">
            <wp:extent cx="5759450" cy="4022976"/>
            <wp:effectExtent l="19050" t="19050" r="12700" b="15875"/>
            <wp:docPr id="8" name="Imagem 8" descr="https://upload.wikimedia.org/wikipedia/commons/thumb/2/2e/Organizational_chart.svg/2000px-Organizational_ch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2/2e/Organizational_chart.svg/2000px-Organizational_chart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2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6E71A1" w14:textId="72D3C38B" w:rsidR="00520359" w:rsidRPr="00520359" w:rsidRDefault="00520359" w:rsidP="00520359">
      <w:pPr>
        <w:pStyle w:val="Legenda"/>
        <w:ind w:left="1701" w:hanging="283"/>
        <w:jc w:val="left"/>
        <w:rPr>
          <w:b w:val="0"/>
          <w:bCs w:val="0"/>
        </w:rPr>
      </w:pPr>
      <w:r w:rsidRPr="009D1692">
        <w:rPr>
          <w:b w:val="0"/>
          <w:bCs w:val="0"/>
        </w:rPr>
        <w:t xml:space="preserve">Fonte: </w:t>
      </w:r>
      <w:r>
        <w:rPr>
          <w:b w:val="0"/>
          <w:bCs w:val="0"/>
        </w:rPr>
        <w:t xml:space="preserve">Disponível em: </w:t>
      </w:r>
      <w:commentRangeStart w:id="48"/>
      <w:commentRangeStart w:id="49"/>
      <w:r w:rsidR="00270257" w:rsidRPr="00270257">
        <w:rPr>
          <w:b w:val="0"/>
          <w:bCs w:val="0"/>
        </w:rPr>
        <w:t>https</w:t>
      </w:r>
      <w:commentRangeEnd w:id="48"/>
      <w:r w:rsidR="00BC0801">
        <w:rPr>
          <w:rStyle w:val="Refdecomentrio"/>
          <w:b w:val="0"/>
          <w:bCs w:val="0"/>
        </w:rPr>
        <w:commentReference w:id="48"/>
      </w:r>
      <w:commentRangeEnd w:id="49"/>
      <w:r w:rsidR="006E7C41">
        <w:rPr>
          <w:rStyle w:val="Refdecomentrio"/>
          <w:b w:val="0"/>
          <w:bCs w:val="0"/>
        </w:rPr>
        <w:commentReference w:id="49"/>
      </w:r>
      <w:r w:rsidR="00270257" w:rsidRPr="00270257">
        <w:rPr>
          <w:b w:val="0"/>
          <w:bCs w:val="0"/>
        </w:rPr>
        <w:t>://upload.wikimedia.org/wikipedia/commons/thumb/2/2e/Organizational_chart.svg/2000px-Organizational_chart.svg.png</w:t>
      </w:r>
    </w:p>
    <w:p w14:paraId="5462D50E" w14:textId="77777777" w:rsidR="00270257" w:rsidRDefault="00270257" w:rsidP="00D04A46">
      <w:pPr>
        <w:pStyle w:val="Texto"/>
      </w:pPr>
    </w:p>
    <w:p w14:paraId="18E2AAAA" w14:textId="52B90017" w:rsidR="00520359" w:rsidRPr="002B2066" w:rsidRDefault="00947FAA" w:rsidP="0075096C">
      <w:pPr>
        <w:pStyle w:val="Texto"/>
      </w:pPr>
      <w:r>
        <w:t>Segundo Chiavenato (2001, p. 251) o organograma representa a estrutura formal da empresa. Devendo definir claramente aspectos</w:t>
      </w:r>
      <w:r w:rsidR="0075096C">
        <w:t xml:space="preserve"> como:</w:t>
      </w:r>
      <w:r>
        <w:t xml:space="preserve"> Estrutura hierárquica contendo os diversos níveis da organização; Órgãos que compõem a estrutura formal; Canais de comunicação que interligam os órgãos; Cargos que compõem os </w:t>
      </w:r>
      <w:commentRangeStart w:id="50"/>
      <w:commentRangeStart w:id="51"/>
      <w:r>
        <w:t>órgãos</w:t>
      </w:r>
      <w:commentRangeEnd w:id="50"/>
      <w:r w:rsidR="00BC0801">
        <w:rPr>
          <w:rStyle w:val="Refdecomentrio"/>
        </w:rPr>
        <w:commentReference w:id="50"/>
      </w:r>
      <w:commentRangeEnd w:id="51"/>
      <w:r w:rsidR="00D96888">
        <w:rPr>
          <w:rStyle w:val="Refdecomentrio"/>
        </w:rPr>
        <w:commentReference w:id="51"/>
      </w:r>
      <w:r w:rsidR="0075096C">
        <w:t>.</w:t>
      </w:r>
    </w:p>
    <w:p w14:paraId="63BBF3A1" w14:textId="7BD7AA96" w:rsidR="009C2ED4" w:rsidRPr="002B2066" w:rsidRDefault="002114BC" w:rsidP="002114BC">
      <w:pPr>
        <w:pStyle w:val="Ttulo2"/>
      </w:pPr>
      <w:bookmarkStart w:id="52" w:name="_Toc450743209"/>
      <w:bookmarkStart w:id="53" w:name="_Toc452732925"/>
      <w:bookmarkStart w:id="54" w:name="_Toc465192072"/>
      <w:r>
        <w:rPr>
          <w:caps w:val="0"/>
        </w:rPr>
        <w:t xml:space="preserve">CADEIA DE </w:t>
      </w:r>
      <w:commentRangeStart w:id="55"/>
      <w:r>
        <w:rPr>
          <w:caps w:val="0"/>
        </w:rPr>
        <w:t>V</w:t>
      </w:r>
      <w:bookmarkEnd w:id="52"/>
      <w:bookmarkEnd w:id="53"/>
      <w:r>
        <w:rPr>
          <w:caps w:val="0"/>
        </w:rPr>
        <w:t>ALOR</w:t>
      </w:r>
      <w:bookmarkEnd w:id="54"/>
      <w:commentRangeEnd w:id="55"/>
      <w:r w:rsidR="002D5AEF">
        <w:rPr>
          <w:rStyle w:val="Refdecomentrio"/>
          <w:caps w:val="0"/>
        </w:rPr>
        <w:commentReference w:id="55"/>
      </w:r>
    </w:p>
    <w:p w14:paraId="2F21406A" w14:textId="550E2B9F" w:rsidR="009E4316" w:rsidRDefault="009E4316" w:rsidP="009E4316">
      <w:pPr>
        <w:pStyle w:val="Texto"/>
      </w:pPr>
      <w:r>
        <w:t xml:space="preserve">Perante a competitividade, uma empresa deve oferecer benefícios significativos para os clientes </w:t>
      </w:r>
      <w:del w:id="56" w:author="Patrick Machado" w:date="2016-10-31T20:20:00Z">
        <w:r w:rsidDel="0059645A">
          <w:delText xml:space="preserve">no qual </w:delText>
        </w:r>
        <w:commentRangeStart w:id="57"/>
        <w:r w:rsidDel="0059645A">
          <w:delText>disputa</w:delText>
        </w:r>
        <w:commentRangeEnd w:id="57"/>
        <w:r w:rsidR="002D5AEF" w:rsidDel="0059645A">
          <w:rPr>
            <w:rStyle w:val="Refdecomentrio"/>
          </w:rPr>
          <w:commentReference w:id="57"/>
        </w:r>
      </w:del>
      <w:ins w:id="58" w:author="Patrick Machado" w:date="2016-10-31T20:20:00Z">
        <w:r w:rsidR="0059645A">
          <w:t>que deseja conquistar</w:t>
        </w:r>
      </w:ins>
      <w:r w:rsidRPr="00DD31F3">
        <w:t>.</w:t>
      </w:r>
      <w:r>
        <w:t xml:space="preserve"> Estes benefícios </w:t>
      </w:r>
      <w:r w:rsidR="00C77D86">
        <w:t>traduzem-se</w:t>
      </w:r>
      <w:r>
        <w:t xml:space="preserve"> como valor, que Porter (</w:t>
      </w:r>
      <w:r w:rsidRPr="00554CD0">
        <w:t>1989, p. 34)</w:t>
      </w:r>
      <w:r>
        <w:t xml:space="preserve"> descreve como “[...] o montante que o</w:t>
      </w:r>
      <w:bookmarkStart w:id="59" w:name="_GoBack"/>
      <w:bookmarkEnd w:id="59"/>
      <w:r>
        <w:t>s compradores estão dispostos a pagar por aquilo que uma empresa lhes fornece”. Sendo assim, a geração de valor é um fator crítico na competitividade de uma empresa e depende dos benefícios percebidos pelo cliente para que ele esteja disposto a pagar por algo.</w:t>
      </w:r>
    </w:p>
    <w:p w14:paraId="365888F4" w14:textId="1DE88682" w:rsidR="00C41A5D" w:rsidRDefault="00F46B59" w:rsidP="009C2ED4">
      <w:pPr>
        <w:pStyle w:val="Texto"/>
      </w:pPr>
      <w:r>
        <w:lastRenderedPageBreak/>
        <w:t>Os benefícios percebidos pelo cliente</w:t>
      </w:r>
      <w:r w:rsidR="00FA4E07">
        <w:t xml:space="preserve"> </w:t>
      </w:r>
      <w:r w:rsidR="00C5737C">
        <w:t>são resultado</w:t>
      </w:r>
      <w:r w:rsidR="00FA4E07">
        <w:t xml:space="preserve"> d</w:t>
      </w:r>
      <w:r w:rsidR="00C5737C">
        <w:t>a execução d</w:t>
      </w:r>
      <w:r>
        <w:t>e</w:t>
      </w:r>
      <w:r w:rsidR="00AC585D">
        <w:t xml:space="preserve"> atividades</w:t>
      </w:r>
      <w:r w:rsidR="00C5737C">
        <w:t xml:space="preserve"> da empresa</w:t>
      </w:r>
      <w:r>
        <w:t xml:space="preserve">, como </w:t>
      </w:r>
      <w:r w:rsidR="00AC585D">
        <w:t>entrega</w:t>
      </w:r>
      <w:r w:rsidR="00FA4E07">
        <w:t>, qualidade</w:t>
      </w:r>
      <w:r w:rsidR="00080932">
        <w:t>,</w:t>
      </w:r>
      <w:r w:rsidR="00AC585D">
        <w:t xml:space="preserve"> composição de custo</w:t>
      </w:r>
      <w:r w:rsidR="00080932">
        <w:t>, assim</w:t>
      </w:r>
      <w:r w:rsidR="00BF33FA">
        <w:t xml:space="preserve"> como</w:t>
      </w:r>
      <w:r w:rsidR="00AC585D">
        <w:t xml:space="preserve"> </w:t>
      </w:r>
      <w:r>
        <w:t xml:space="preserve">no emprego de </w:t>
      </w:r>
      <w:r w:rsidR="00AC585D">
        <w:t>tecnologia, melhoria de desempenho e até mesmo na responsabilidade</w:t>
      </w:r>
      <w:r w:rsidR="009160DD">
        <w:t xml:space="preserve"> com o cliente</w:t>
      </w:r>
      <w:r>
        <w:t xml:space="preserve">. </w:t>
      </w:r>
      <w:r w:rsidR="00AC585D">
        <w:t xml:space="preserve">(RAMSAY, 2005 apud </w:t>
      </w:r>
      <w:r w:rsidR="00AC585D" w:rsidRPr="002542EA">
        <w:t xml:space="preserve">VALLE; </w:t>
      </w:r>
      <w:r w:rsidR="00AC585D">
        <w:t>COSTA</w:t>
      </w:r>
      <w:r w:rsidR="00AC585D" w:rsidRPr="002542EA">
        <w:t>, 2011)</w:t>
      </w:r>
    </w:p>
    <w:p w14:paraId="4EEC55E7" w14:textId="095936B5" w:rsidR="0081412D" w:rsidRDefault="00080932" w:rsidP="009C2ED4">
      <w:pPr>
        <w:pStyle w:val="Texto"/>
      </w:pPr>
      <w:r>
        <w:t xml:space="preserve">Com as atividades da empresa estando relacionadas diretamente à geração de valor, é importante identificar e gerenciar as atividades </w:t>
      </w:r>
      <w:r w:rsidR="00861EF9">
        <w:t xml:space="preserve">que geram </w:t>
      </w:r>
      <w:r>
        <w:t xml:space="preserve">valor. Uma ferramenta básica para expressar estas atividades, é a </w:t>
      </w:r>
      <w:r w:rsidR="00DD31F3">
        <w:t>cadeia de valor</w:t>
      </w:r>
      <w:r>
        <w:t>. A cadeia de valor consiste em</w:t>
      </w:r>
      <w:r w:rsidR="00DD31F3">
        <w:t xml:space="preserve"> uma análise das</w:t>
      </w:r>
      <w:r w:rsidR="00C5737C">
        <w:t xml:space="preserve"> atividades de valor da empresa e </w:t>
      </w:r>
      <w:r>
        <w:t>da relação</w:t>
      </w:r>
      <w:r w:rsidR="00C5737C">
        <w:t xml:space="preserve"> </w:t>
      </w:r>
      <w:r>
        <w:t xml:space="preserve">entre </w:t>
      </w:r>
      <w:r w:rsidR="00C5737C">
        <w:t>o valor total e o custo da execução destas atividades</w:t>
      </w:r>
      <w:r w:rsidR="00E50165">
        <w:t>, denominada margem</w:t>
      </w:r>
      <w:r>
        <w:t>.</w:t>
      </w:r>
      <w:r w:rsidR="00861EF9">
        <w:t xml:space="preserve"> (PORTER, 1989)</w:t>
      </w:r>
    </w:p>
    <w:p w14:paraId="291DCA7C" w14:textId="12933C6D" w:rsidR="00436078" w:rsidRDefault="00312799" w:rsidP="003D1F9B">
      <w:pPr>
        <w:pStyle w:val="Texto"/>
      </w:pPr>
      <w:r>
        <w:t xml:space="preserve">A cadeia de valor nos permite visualizar a forma como a organização </w:t>
      </w:r>
      <w:r w:rsidR="00ED3986">
        <w:t xml:space="preserve">emprega </w:t>
      </w:r>
      <w:r>
        <w:t>recursos humanos</w:t>
      </w:r>
      <w:r w:rsidR="00ED3986">
        <w:t xml:space="preserve">, </w:t>
      </w:r>
      <w:r>
        <w:t>insumos</w:t>
      </w:r>
      <w:r w:rsidR="00ED3986">
        <w:t xml:space="preserve"> e </w:t>
      </w:r>
      <w:r>
        <w:t>tecnologia</w:t>
      </w:r>
      <w:r w:rsidR="00ED3986">
        <w:t>s</w:t>
      </w:r>
      <w:r>
        <w:t xml:space="preserve">. Para construir esta visão, são expressos em uma representação </w:t>
      </w:r>
      <w:r w:rsidR="003D1F9B">
        <w:t>gráfica as</w:t>
      </w:r>
      <w:r>
        <w:t xml:space="preserve"> a</w:t>
      </w:r>
      <w:r w:rsidR="004C4DB6">
        <w:t>tividades da empresa. As atividades de valor são</w:t>
      </w:r>
      <w:r>
        <w:t xml:space="preserve"> divididas em atividades primárias e atividades de apoio</w:t>
      </w:r>
      <w:r w:rsidR="004C4DB6">
        <w:t>, conforme apresentado na Figura</w:t>
      </w:r>
      <w:r w:rsidR="002D5AEF">
        <w:rPr>
          <w:rStyle w:val="Refdecomentrio"/>
        </w:rPr>
        <w:commentReference w:id="60"/>
      </w:r>
      <w:r w:rsidR="00E337F8" w:rsidRPr="00E337F8">
        <w:rPr>
          <w:b/>
          <w:bCs/>
        </w:rPr>
        <w:t xml:space="preserve"> </w:t>
      </w:r>
      <w:fldSimple w:instr=" SEQ Figura \* ARABIC ">
        <w:r w:rsidR="00E337F8">
          <w:rPr>
            <w:noProof/>
          </w:rPr>
          <w:t>2</w:t>
        </w:r>
      </w:fldSimple>
      <w:r w:rsidR="00F73A63">
        <w:t>.</w:t>
      </w:r>
      <w:r w:rsidR="004C4DB6">
        <w:t xml:space="preserve"> Para as atividades primárias haverão 5 categorias genéricas que podem ser encontradas em qualquer empresa. E para as atividades de apoio 3 categorias genéricas. </w:t>
      </w:r>
      <w:r w:rsidR="00F73A63">
        <w:t>Ca</w:t>
      </w:r>
      <w:r w:rsidR="003D1F9B">
        <w:t xml:space="preserve">da atividade </w:t>
      </w:r>
      <w:r w:rsidR="004C4DB6">
        <w:t xml:space="preserve">de valor identificada </w:t>
      </w:r>
      <w:r w:rsidR="003D1F9B">
        <w:t xml:space="preserve">é relacionada </w:t>
      </w:r>
      <w:r w:rsidR="004C4DB6">
        <w:t xml:space="preserve">na </w:t>
      </w:r>
      <w:r w:rsidR="003D1F9B">
        <w:t>região do diagrama</w:t>
      </w:r>
      <w:r w:rsidR="004C4DB6">
        <w:t xml:space="preserve"> a que se refere</w:t>
      </w:r>
      <w:r w:rsidR="008425D2">
        <w:t xml:space="preserve"> a</w:t>
      </w:r>
      <w:r w:rsidR="004C4DB6">
        <w:t xml:space="preserve"> sua categoria</w:t>
      </w:r>
      <w:r w:rsidR="00ED3986">
        <w:t>.</w:t>
      </w:r>
      <w:r w:rsidR="00E17568">
        <w:t xml:space="preserve"> (PORTER, 1989)</w:t>
      </w:r>
    </w:p>
    <w:p w14:paraId="7735BC49" w14:textId="677534D5" w:rsidR="00436078" w:rsidRPr="00DA65CA" w:rsidRDefault="00436078" w:rsidP="00436078">
      <w:pPr>
        <w:pStyle w:val="Legenda"/>
        <w:ind w:left="1701" w:hanging="283"/>
        <w:jc w:val="left"/>
        <w:rPr>
          <w:b w:val="0"/>
          <w:bCs w:val="0"/>
          <w:sz w:val="24"/>
          <w:szCs w:val="24"/>
        </w:rPr>
      </w:pPr>
      <w:bookmarkStart w:id="61" w:name="_Toc464240250"/>
      <w:r w:rsidRPr="00DA65CA">
        <w:rPr>
          <w:b w:val="0"/>
          <w:bCs w:val="0"/>
          <w:sz w:val="24"/>
          <w:szCs w:val="24"/>
        </w:rPr>
        <w:t xml:space="preserve">Figura </w:t>
      </w:r>
      <w:r w:rsidRPr="00DA65CA">
        <w:rPr>
          <w:b w:val="0"/>
          <w:bCs w:val="0"/>
          <w:sz w:val="24"/>
          <w:szCs w:val="24"/>
        </w:rPr>
        <w:fldChar w:fldCharType="begin"/>
      </w:r>
      <w:r w:rsidRPr="00DA65CA">
        <w:rPr>
          <w:b w:val="0"/>
          <w:bCs w:val="0"/>
          <w:sz w:val="24"/>
          <w:szCs w:val="24"/>
        </w:rPr>
        <w:instrText xml:space="preserve"> SEQ Figura \* ARABIC </w:instrText>
      </w:r>
      <w:r w:rsidRPr="00DA65CA">
        <w:rPr>
          <w:b w:val="0"/>
          <w:bCs w:val="0"/>
          <w:sz w:val="24"/>
          <w:szCs w:val="24"/>
        </w:rPr>
        <w:fldChar w:fldCharType="separate"/>
      </w:r>
      <w:r w:rsidR="00480D92">
        <w:rPr>
          <w:b w:val="0"/>
          <w:bCs w:val="0"/>
          <w:noProof/>
          <w:sz w:val="24"/>
          <w:szCs w:val="24"/>
        </w:rPr>
        <w:t>2</w:t>
      </w:r>
      <w:r w:rsidRPr="00DA65CA">
        <w:rPr>
          <w:b w:val="0"/>
          <w:bCs w:val="0"/>
          <w:sz w:val="24"/>
          <w:szCs w:val="24"/>
        </w:rPr>
        <w:fldChar w:fldCharType="end"/>
      </w:r>
      <w:r w:rsidRPr="00DA65C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–</w:t>
      </w:r>
      <w:r w:rsidRPr="00DA65C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Cadeia de Valor </w:t>
      </w:r>
      <w:r w:rsidR="00A600AD" w:rsidRPr="006D4BB6">
        <w:rPr>
          <w:b w:val="0"/>
          <w:bCs w:val="0"/>
          <w:sz w:val="24"/>
          <w:szCs w:val="24"/>
        </w:rPr>
        <w:t>G</w:t>
      </w:r>
      <w:r w:rsidRPr="006D4BB6">
        <w:rPr>
          <w:b w:val="0"/>
          <w:bCs w:val="0"/>
          <w:sz w:val="24"/>
          <w:szCs w:val="24"/>
        </w:rPr>
        <w:t>enérica</w:t>
      </w:r>
      <w:bookmarkEnd w:id="61"/>
    </w:p>
    <w:p w14:paraId="0552A6C1" w14:textId="79F6E337" w:rsidR="00436078" w:rsidRPr="00436078" w:rsidRDefault="00436078" w:rsidP="00436078">
      <w:pPr>
        <w:keepNext/>
      </w:pPr>
      <w:r>
        <w:rPr>
          <w:noProof/>
          <w:lang w:eastAsia="pt-BR"/>
        </w:rPr>
        <w:drawing>
          <wp:inline distT="0" distB="0" distL="0" distR="0" wp14:anchorId="5FFCD17C" wp14:editId="450E7AD5">
            <wp:extent cx="5759450" cy="2957830"/>
            <wp:effectExtent l="0" t="0" r="0" b="0"/>
            <wp:docPr id="3" name="Imagem 3" descr="https://gustavocanaver.files.wordpress.com/2012/06/cadeia-de-va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stavocanaver.files.wordpress.com/2012/06/cadeia-de-valo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ED37" w14:textId="7310FAB4" w:rsidR="00436078" w:rsidRPr="00715CA6" w:rsidRDefault="00436078" w:rsidP="00436078">
      <w:pPr>
        <w:pStyle w:val="Legenda"/>
        <w:ind w:left="1701" w:hanging="283"/>
        <w:jc w:val="left"/>
        <w:rPr>
          <w:b w:val="0"/>
          <w:bCs w:val="0"/>
        </w:rPr>
      </w:pPr>
      <w:commentRangeStart w:id="62"/>
      <w:r w:rsidRPr="009D1692">
        <w:rPr>
          <w:b w:val="0"/>
          <w:bCs w:val="0"/>
        </w:rPr>
        <w:t xml:space="preserve">Fonte: </w:t>
      </w:r>
      <w:r>
        <w:rPr>
          <w:b w:val="0"/>
          <w:bCs w:val="0"/>
        </w:rPr>
        <w:t xml:space="preserve">Disponível em: </w:t>
      </w:r>
      <w:r w:rsidRPr="00436078">
        <w:rPr>
          <w:b w:val="0"/>
          <w:bCs w:val="0"/>
        </w:rPr>
        <w:t>https://gustavocanaver.files.wordpress.com/2012/06/cadeia-de-valor.jpg</w:t>
      </w:r>
      <w:r w:rsidRPr="00715CA6">
        <w:rPr>
          <w:b w:val="0"/>
          <w:bCs w:val="0"/>
        </w:rPr>
        <w:t xml:space="preserve"> </w:t>
      </w:r>
      <w:commentRangeEnd w:id="62"/>
      <w:r>
        <w:rPr>
          <w:rStyle w:val="Refdecomentrio"/>
          <w:b w:val="0"/>
          <w:bCs w:val="0"/>
        </w:rPr>
        <w:commentReference w:id="62"/>
      </w:r>
    </w:p>
    <w:p w14:paraId="2F03BBF6" w14:textId="77777777" w:rsidR="00772AAE" w:rsidRDefault="00772AAE" w:rsidP="00772AAE">
      <w:pPr>
        <w:pStyle w:val="Texto"/>
      </w:pPr>
    </w:p>
    <w:p w14:paraId="77A1E598" w14:textId="2D78C052" w:rsidR="00772AAE" w:rsidRDefault="001D3395" w:rsidP="00772AAE">
      <w:pPr>
        <w:pStyle w:val="Texto"/>
      </w:pPr>
      <w:r>
        <w:t>A busca pela vantagem competitiva</w:t>
      </w:r>
      <w:r w:rsidR="00A04D00">
        <w:t xml:space="preserve"> para gera</w:t>
      </w:r>
      <w:r w:rsidR="00770F95">
        <w:t>ção de</w:t>
      </w:r>
      <w:r w:rsidR="00A04D00">
        <w:t xml:space="preserve"> valor</w:t>
      </w:r>
      <w:r>
        <w:t xml:space="preserve"> é um objetivo cada vez mais importante e a </w:t>
      </w:r>
      <w:r w:rsidR="00E50165" w:rsidRPr="00E50165">
        <w:t>estruturação de uma organização</w:t>
      </w:r>
      <w:r w:rsidR="00E50165">
        <w:t xml:space="preserve"> através da Cadeia de Valor </w:t>
      </w:r>
      <w:r>
        <w:t xml:space="preserve">oferece benefícios como </w:t>
      </w:r>
      <w:r w:rsidR="00E50165">
        <w:t>“</w:t>
      </w:r>
      <w:r w:rsidR="00E50165" w:rsidRPr="00E50165">
        <w:t xml:space="preserve">maior integração e interação entre as atividades envolvidas; aumento da </w:t>
      </w:r>
      <w:r w:rsidR="00E50165" w:rsidRPr="00E50165">
        <w:lastRenderedPageBreak/>
        <w:t xml:space="preserve">margem operacional; maior potencial das atividades desempenhadas; e aumento da competitividade </w:t>
      </w:r>
      <w:r>
        <w:t>organizacional</w:t>
      </w:r>
      <w:r w:rsidR="00E50165">
        <w:t>”</w:t>
      </w:r>
      <w:r>
        <w:t xml:space="preserve">. </w:t>
      </w:r>
      <w:r w:rsidR="00E50165">
        <w:t xml:space="preserve"> (</w:t>
      </w:r>
      <w:r w:rsidR="00E50165" w:rsidRPr="00C05CCC">
        <w:t>CONTO; BRITTO; SCHNORRENBERGER</w:t>
      </w:r>
      <w:r w:rsidR="00E50165">
        <w:t xml:space="preserve">, 2013, p. </w:t>
      </w:r>
      <w:commentRangeStart w:id="63"/>
      <w:r w:rsidR="00E50165">
        <w:t>158</w:t>
      </w:r>
      <w:commentRangeEnd w:id="63"/>
      <w:r w:rsidR="002D5AEF">
        <w:rPr>
          <w:rStyle w:val="Refdecomentrio"/>
        </w:rPr>
        <w:commentReference w:id="63"/>
      </w:r>
      <w:r w:rsidR="00E50165">
        <w:t>)</w:t>
      </w:r>
    </w:p>
    <w:p w14:paraId="6C6CEFBE" w14:textId="7C9777F5" w:rsidR="00014902" w:rsidRPr="002B2066" w:rsidRDefault="00014902" w:rsidP="00014902">
      <w:pPr>
        <w:pStyle w:val="Ttulo2"/>
      </w:pPr>
      <w:bookmarkStart w:id="64" w:name="_Toc450743211"/>
      <w:bookmarkStart w:id="65" w:name="_Toc452732927"/>
      <w:bookmarkStart w:id="66" w:name="_Toc465192073"/>
      <w:commentRangeStart w:id="67"/>
      <w:r w:rsidRPr="002B2066">
        <w:t>PROCESSO</w:t>
      </w:r>
      <w:bookmarkEnd w:id="64"/>
      <w:bookmarkEnd w:id="65"/>
      <w:bookmarkEnd w:id="66"/>
      <w:commentRangeEnd w:id="67"/>
      <w:r w:rsidR="002D5AEF">
        <w:rPr>
          <w:rStyle w:val="Refdecomentrio"/>
          <w:caps w:val="0"/>
        </w:rPr>
        <w:commentReference w:id="67"/>
      </w:r>
    </w:p>
    <w:p w14:paraId="68814155" w14:textId="7C0751F4" w:rsidR="00CE4132" w:rsidRPr="002B2066" w:rsidRDefault="00F91516" w:rsidP="00D46918">
      <w:pPr>
        <w:pStyle w:val="Texto"/>
      </w:pPr>
      <w:r>
        <w:t xml:space="preserve">Para </w:t>
      </w:r>
      <w:r w:rsidR="00F538BD">
        <w:t>entender o que é um</w:t>
      </w:r>
      <w:r>
        <w:t xml:space="preserve"> processo, é importante atentar-se à sua definiç</w:t>
      </w:r>
      <w:r w:rsidR="00BC3049">
        <w:t>ão.</w:t>
      </w:r>
      <w:r>
        <w:t xml:space="preserve"> </w:t>
      </w:r>
      <w:r w:rsidR="00BC3049">
        <w:t>S</w:t>
      </w:r>
      <w:r w:rsidR="00C63668">
        <w:t>egundo a</w:t>
      </w:r>
      <w:r w:rsidR="00BC3049">
        <w:t xml:space="preserve"> ABNT </w:t>
      </w:r>
      <w:r w:rsidR="00657E00">
        <w:t>processo é</w:t>
      </w:r>
      <w:r w:rsidR="00C63668">
        <w:t xml:space="preserve"> um</w:t>
      </w:r>
      <w:r w:rsidR="00657E00">
        <w:t xml:space="preserve"> “conjunto de atividades inter-relacionadas ou interativas que transformam insumos </w:t>
      </w:r>
      <w:r w:rsidR="00932904">
        <w:t>(entradas) em produtos (</w:t>
      </w:r>
      <w:r w:rsidR="002D5AEF">
        <w:t>saídas) ”</w:t>
      </w:r>
      <w:r w:rsidR="00657E00">
        <w:t xml:space="preserve"> (ASSOCIAÇÃO BRASILEIRA DE NORMAS TÉCNICAS, 2005, p. </w:t>
      </w:r>
      <w:r>
        <w:t>7</w:t>
      </w:r>
      <w:r w:rsidR="00657E00">
        <w:t>)</w:t>
      </w:r>
      <w:r w:rsidR="00D46918">
        <w:t>.</w:t>
      </w:r>
      <w:r w:rsidR="00C63668">
        <w:t xml:space="preserve"> </w:t>
      </w:r>
      <w:r w:rsidR="0006391F">
        <w:t>Já para</w:t>
      </w:r>
      <w:r w:rsidR="00CE4132">
        <w:t xml:space="preserve"> Davenport</w:t>
      </w:r>
      <w:r w:rsidR="001C46A0">
        <w:t xml:space="preserve"> (1994, p. 7)</w:t>
      </w:r>
      <w:r w:rsidR="00CE4132">
        <w:t>, processo é “ [...] uma ordenação especifica das atividades de trabalho no espaço e no tempo, com um começo, um fim, e inputs e outputs claramente identificados [...]”</w:t>
      </w:r>
      <w:r w:rsidR="001C46A0">
        <w:t>.</w:t>
      </w:r>
      <w:r w:rsidR="00F538BD">
        <w:t xml:space="preserve"> Sendo assim, para </w:t>
      </w:r>
      <w:r w:rsidR="00CE0CE6">
        <w:t>identificar</w:t>
      </w:r>
      <w:r w:rsidR="00F538BD">
        <w:t xml:space="preserve"> um processo é importante haver a definição clara de entrada</w:t>
      </w:r>
      <w:r w:rsidR="00AF5975">
        <w:t xml:space="preserve">, </w:t>
      </w:r>
      <w:r w:rsidR="00CE0CE6">
        <w:t>como insumos, ferramentas e informações</w:t>
      </w:r>
      <w:r w:rsidR="00AF5975">
        <w:t>,</w:t>
      </w:r>
      <w:r w:rsidR="00F538BD">
        <w:t xml:space="preserve"> e saída</w:t>
      </w:r>
      <w:r w:rsidR="00AF5975">
        <w:t xml:space="preserve">, </w:t>
      </w:r>
      <w:r w:rsidR="00CE0CE6">
        <w:t>um produto ou serviço</w:t>
      </w:r>
      <w:r w:rsidR="00AF5975">
        <w:t xml:space="preserve"> específico</w:t>
      </w:r>
      <w:r w:rsidR="00CE0CE6">
        <w:t>. E para entender a transformação ou processamento realizado por este processo, observa-se as atividades relacionadas que são realizadas</w:t>
      </w:r>
      <w:r w:rsidR="00F538BD">
        <w:t xml:space="preserve"> em uma sequência que tem início e fim dentro do espaço e </w:t>
      </w:r>
      <w:commentRangeStart w:id="68"/>
      <w:r w:rsidR="00F538BD">
        <w:t>tempo</w:t>
      </w:r>
      <w:commentRangeEnd w:id="68"/>
      <w:r w:rsidR="002D5AEF">
        <w:rPr>
          <w:rStyle w:val="Refdecomentrio"/>
        </w:rPr>
        <w:commentReference w:id="68"/>
      </w:r>
      <w:r w:rsidR="00CE0CE6">
        <w:t>.</w:t>
      </w:r>
    </w:p>
    <w:p w14:paraId="6B433693" w14:textId="2204A1B3" w:rsidR="00014902" w:rsidRPr="002B2066" w:rsidRDefault="009A35EC" w:rsidP="009A35EC">
      <w:pPr>
        <w:pStyle w:val="Ttulo3"/>
      </w:pPr>
      <w:bookmarkStart w:id="69" w:name="_Toc450743212"/>
      <w:bookmarkStart w:id="70" w:name="_Toc452732928"/>
      <w:bookmarkStart w:id="71" w:name="_Toc465192074"/>
      <w:r w:rsidRPr="002B2066">
        <w:t xml:space="preserve">Processo </w:t>
      </w:r>
      <w:r>
        <w:t>d</w:t>
      </w:r>
      <w:r w:rsidRPr="002B2066">
        <w:t>e Negócio</w:t>
      </w:r>
      <w:bookmarkEnd w:id="69"/>
      <w:bookmarkEnd w:id="70"/>
      <w:bookmarkEnd w:id="71"/>
    </w:p>
    <w:p w14:paraId="0E2C2204" w14:textId="57757846" w:rsidR="00014902" w:rsidRPr="002B2066" w:rsidRDefault="00CA6843" w:rsidP="000A1F21">
      <w:pPr>
        <w:pStyle w:val="Texto"/>
      </w:pPr>
      <w:r w:rsidRPr="002B2066">
        <w:t xml:space="preserve">Como uma extensão da definição de processos, a ABPMP apresenta o conceito </w:t>
      </w:r>
      <w:r w:rsidR="00DC19F6" w:rsidRPr="002B2066">
        <w:t xml:space="preserve">de </w:t>
      </w:r>
      <w:r w:rsidR="000A1F21" w:rsidRPr="002B2066">
        <w:t>p</w:t>
      </w:r>
      <w:r w:rsidR="00DC19F6" w:rsidRPr="002B2066">
        <w:t>rocesso</w:t>
      </w:r>
      <w:r w:rsidR="000A1F21" w:rsidRPr="002B2066">
        <w:t xml:space="preserve"> de n</w:t>
      </w:r>
      <w:r w:rsidR="00DC19F6" w:rsidRPr="002B2066">
        <w:t xml:space="preserve">egócio, que </w:t>
      </w:r>
      <w:r w:rsidR="00DA019D">
        <w:t>“</w:t>
      </w:r>
      <w:r w:rsidR="00571CB1">
        <w:t>[...]</w:t>
      </w:r>
      <w:r w:rsidR="00DA019D">
        <w:t xml:space="preserve"> é um trabalho que entrega valor para os clientes ou apoia/gerencia outros processos”</w:t>
      </w:r>
      <w:r w:rsidR="00D67471" w:rsidRPr="00D67471">
        <w:t xml:space="preserve"> </w:t>
      </w:r>
      <w:r w:rsidR="00D67471" w:rsidRPr="002B2066">
        <w:t>(ASSOCIATION OF BUSINESS PROCESS MANAGEMENT PROFESSIONALS BRAZIL, 2013, p. 35)</w:t>
      </w:r>
      <w:r w:rsidR="00DC19F6" w:rsidRPr="002B2066">
        <w:t>.</w:t>
      </w:r>
      <w:r w:rsidR="00D73262">
        <w:t xml:space="preserve"> Podendo ser um</w:t>
      </w:r>
      <w:r w:rsidR="00A22C7A" w:rsidRPr="002B2066">
        <w:t xml:space="preserve"> trabalho ponta a ponta, envolvendo </w:t>
      </w:r>
      <w:r w:rsidR="004E7D38">
        <w:t>diversas</w:t>
      </w:r>
      <w:r w:rsidR="00A22C7A" w:rsidRPr="002B2066">
        <w:t xml:space="preserve"> áreas funcionais e até diferentes organizações necessárias para entregar valor ao cliente.</w:t>
      </w:r>
      <w:r w:rsidR="000A1F21" w:rsidRPr="002B2066">
        <w:t xml:space="preserve"> Os processos de negócio podem ser classificados como processo primário, processo de suporte e </w:t>
      </w:r>
      <w:proofErr w:type="spellStart"/>
      <w:r w:rsidR="000A1F21" w:rsidRPr="002B2066">
        <w:t>processo</w:t>
      </w:r>
      <w:proofErr w:type="spellEnd"/>
      <w:r w:rsidR="000A1F21" w:rsidRPr="002B2066">
        <w:t xml:space="preserve"> de gerenciamento.</w:t>
      </w:r>
      <w:r w:rsidR="000A1F21" w:rsidRPr="002B2066">
        <w:rPr>
          <w:szCs w:val="20"/>
        </w:rPr>
        <w:t xml:space="preserve"> </w:t>
      </w:r>
      <w:r w:rsidR="00A22C7A" w:rsidRPr="002B2066">
        <w:t>(ASSOCIATION OF BUSINESS PROCESS MANAGEMENT PROFESSIONALS BRAZIL, 2013).</w:t>
      </w:r>
    </w:p>
    <w:p w14:paraId="3C296144" w14:textId="54142121" w:rsidR="00C966C9" w:rsidRDefault="00C966C9" w:rsidP="000A1F21">
      <w:pPr>
        <w:pStyle w:val="Texto"/>
      </w:pPr>
      <w:r w:rsidRPr="002B2066">
        <w:t xml:space="preserve">Processos primários </w:t>
      </w:r>
      <w:r w:rsidR="0088091A">
        <w:t xml:space="preserve">são aqueles que agregam valor diretamente para o cliente. Estão relacionados com a experiência de consumo do produto ou serviço. Desta forma, são os </w:t>
      </w:r>
      <w:r w:rsidR="0088091A">
        <w:lastRenderedPageBreak/>
        <w:t>processos que constroem a percepção de valor pelo cliente. Em uma perspectiva estratégica, são as a</w:t>
      </w:r>
      <w:r w:rsidR="0088091A" w:rsidRPr="0088091A">
        <w:t xml:space="preserve">tividades </w:t>
      </w:r>
      <w:r w:rsidR="0088091A">
        <w:t xml:space="preserve">que </w:t>
      </w:r>
      <w:r w:rsidR="0088091A" w:rsidRPr="0088091A">
        <w:t>a organização executa para cumprir sua missão</w:t>
      </w:r>
      <w:r w:rsidR="0088091A">
        <w:t xml:space="preserve">. Estas atividades podem </w:t>
      </w:r>
      <w:r w:rsidR="005634B8">
        <w:t xml:space="preserve">fluir dentre diversas áreas funcionais de uma organização e até entre organizações diferentes. </w:t>
      </w:r>
      <w:r w:rsidR="005634B8" w:rsidRPr="002B2066">
        <w:t>(ASSOCIATION OF BUSINESS PROCESS MANAGEMENT PROFESSIONALS BRAZIL, 2013, p. 3</w:t>
      </w:r>
      <w:r w:rsidR="005634B8">
        <w:t>6</w:t>
      </w:r>
      <w:r w:rsidR="005634B8" w:rsidRPr="002B2066">
        <w:t>).</w:t>
      </w:r>
    </w:p>
    <w:p w14:paraId="72F16710" w14:textId="667C74ED" w:rsidR="004E7D38" w:rsidRDefault="004E7D38" w:rsidP="000A1F21">
      <w:pPr>
        <w:pStyle w:val="Texto"/>
      </w:pPr>
      <w:r>
        <w:t>Processos de suporte</w:t>
      </w:r>
      <w:r w:rsidR="005C19A6">
        <w:t xml:space="preserve"> servem a outros processos</w:t>
      </w:r>
      <w:r w:rsidR="001E29F4">
        <w:t xml:space="preserve">, de forma que </w:t>
      </w:r>
      <w:r w:rsidR="005C19A6">
        <w:t>entregam valor a outros processos.</w:t>
      </w:r>
      <w:r w:rsidR="00310FC5">
        <w:t xml:space="preserve"> Podendo servir</w:t>
      </w:r>
      <w:r w:rsidR="00D73262">
        <w:t xml:space="preserve"> tanto</w:t>
      </w:r>
      <w:r w:rsidR="00310FC5">
        <w:t xml:space="preserve"> a processos primários, processos de gerenciamento </w:t>
      </w:r>
      <w:r w:rsidR="00D73262">
        <w:t>quanto para</w:t>
      </w:r>
      <w:r w:rsidR="00310FC5">
        <w:t xml:space="preserve"> outros processos de suporte, sendo então denominados processos de suporte de segundo nível, terceiro nível e assim sucessivamente</w:t>
      </w:r>
      <w:r w:rsidR="000341AF">
        <w:t xml:space="preserve">. </w:t>
      </w:r>
      <w:r w:rsidR="00F83DB3">
        <w:t>Apesar dos processos de suporte não agregarem valor diretamente ao cliente, podem ser fundamentais e estratégicos quando conseguem aumentar a capacidade de realizar os processos primários.</w:t>
      </w:r>
      <w:r w:rsidR="00FF6D22">
        <w:t xml:space="preserve"> </w:t>
      </w:r>
      <w:r w:rsidR="00FF6D22" w:rsidRPr="002B2066">
        <w:t>(ASSOCIATION OF BUSINESS PROCESS MANAGEMENT PROFESSIONALS BRAZIL, 2013, p. 3</w:t>
      </w:r>
      <w:r w:rsidR="00FF6D22">
        <w:t>7</w:t>
      </w:r>
      <w:r w:rsidR="00FF6D22" w:rsidRPr="002B2066">
        <w:t>).</w:t>
      </w:r>
    </w:p>
    <w:p w14:paraId="092B90D6" w14:textId="70ADE16A" w:rsidR="004E7D38" w:rsidRPr="002B2066" w:rsidRDefault="004E7D38" w:rsidP="000A1F21">
      <w:pPr>
        <w:pStyle w:val="Texto"/>
      </w:pPr>
      <w:r>
        <w:t>Processos de gerenciamento</w:t>
      </w:r>
      <w:r w:rsidR="00686D49">
        <w:t xml:space="preserve"> tem o propósito de gere</w:t>
      </w:r>
      <w:r w:rsidR="001E29F4">
        <w:t xml:space="preserve">nciar o negócio, o que envolve </w:t>
      </w:r>
      <w:r w:rsidR="00686D49">
        <w:t xml:space="preserve">medir, monitorar, controlar atividades e administrar o presente e futuro do </w:t>
      </w:r>
      <w:r w:rsidR="001E29F4">
        <w:t>negócio</w:t>
      </w:r>
      <w:r w:rsidR="002C0021">
        <w:t xml:space="preserve">. </w:t>
      </w:r>
      <w:r w:rsidR="00310A96">
        <w:t xml:space="preserve">Os processos de gerenciamento </w:t>
      </w:r>
      <w:r w:rsidR="002C0021">
        <w:t xml:space="preserve">não entregam valor diretamente ao cliente, mas são importantes para garantir a </w:t>
      </w:r>
      <w:r w:rsidR="00D73262">
        <w:t>execução</w:t>
      </w:r>
      <w:r w:rsidR="002C0021">
        <w:t xml:space="preserve"> </w:t>
      </w:r>
      <w:r w:rsidR="00D73262">
        <w:t>d</w:t>
      </w:r>
      <w:r w:rsidR="002C0021">
        <w:t>os objetivos e</w:t>
      </w:r>
      <w:r w:rsidR="00D73262">
        <w:t xml:space="preserve"> alcance das</w:t>
      </w:r>
      <w:r w:rsidR="002C0021">
        <w:t xml:space="preserve"> metas de desempenho estabelecidos pela organização. </w:t>
      </w:r>
      <w:r w:rsidR="002C0021" w:rsidRPr="002B2066">
        <w:t xml:space="preserve">(ASSOCIATION OF BUSINESS PROCESS MANAGEMENT PROFESSIONALS BRAZIL, 2013, p. </w:t>
      </w:r>
      <w:commentRangeStart w:id="72"/>
      <w:r w:rsidR="002C0021" w:rsidRPr="002B2066">
        <w:t>3</w:t>
      </w:r>
      <w:r w:rsidR="002C0021">
        <w:t>7</w:t>
      </w:r>
      <w:commentRangeEnd w:id="72"/>
      <w:r w:rsidR="00093479">
        <w:rPr>
          <w:rStyle w:val="Refdecomentrio"/>
        </w:rPr>
        <w:commentReference w:id="72"/>
      </w:r>
      <w:r w:rsidR="002C0021" w:rsidRPr="002B2066">
        <w:t>).</w:t>
      </w:r>
    </w:p>
    <w:p w14:paraId="03FAFA89" w14:textId="2948786A" w:rsidR="00014902" w:rsidRPr="002B2066" w:rsidRDefault="00AE7A53" w:rsidP="00014902">
      <w:pPr>
        <w:pStyle w:val="Ttulo2"/>
      </w:pPr>
      <w:bookmarkStart w:id="73" w:name="_Toc450743213"/>
      <w:bookmarkStart w:id="74" w:name="_Toc452732929"/>
      <w:bookmarkStart w:id="75" w:name="_Toc465192075"/>
      <w:r>
        <w:t xml:space="preserve">ORGANIZAÇÕES </w:t>
      </w:r>
      <w:r w:rsidR="00014902" w:rsidRPr="002B2066">
        <w:t>E PROCESSOS</w:t>
      </w:r>
      <w:bookmarkEnd w:id="73"/>
      <w:bookmarkEnd w:id="74"/>
      <w:bookmarkEnd w:id="75"/>
    </w:p>
    <w:p w14:paraId="24D134CC" w14:textId="32B7CEEB" w:rsidR="002C7D62" w:rsidRDefault="002C7D62" w:rsidP="007A3198">
      <w:pPr>
        <w:pStyle w:val="Texto"/>
      </w:pPr>
      <w:r w:rsidRPr="008A7C9B">
        <w:t xml:space="preserve">A cadeia de valor é frequentemente associada </w:t>
      </w:r>
      <w:r w:rsidR="00F67AF4">
        <w:t>à</w:t>
      </w:r>
      <w:r w:rsidRPr="008A7C9B">
        <w:t xml:space="preserve"> processos. A divisão </w:t>
      </w:r>
      <w:r>
        <w:t xml:space="preserve">de Porter </w:t>
      </w:r>
      <w:r w:rsidRPr="008A7C9B">
        <w:t xml:space="preserve">das atividades </w:t>
      </w:r>
      <w:r>
        <w:t>na cadeia de</w:t>
      </w:r>
      <w:r w:rsidRPr="008A7C9B">
        <w:t xml:space="preserve"> valor em p</w:t>
      </w:r>
      <w:r>
        <w:t>rimárias e de apoio</w:t>
      </w:r>
      <w:r w:rsidRPr="008A7C9B">
        <w:t xml:space="preserve"> </w:t>
      </w:r>
      <w:r>
        <w:t>equivale</w:t>
      </w:r>
      <w:r w:rsidRPr="008A7C9B">
        <w:t xml:space="preserve"> à classificação dos processos de negócio em primário,</w:t>
      </w:r>
      <w:r w:rsidR="007A3198">
        <w:t xml:space="preserve"> de</w:t>
      </w:r>
      <w:r w:rsidRPr="008A7C9B">
        <w:t xml:space="preserve"> suporte e </w:t>
      </w:r>
      <w:r>
        <w:t>d</w:t>
      </w:r>
      <w:r w:rsidRPr="008A7C9B">
        <w:t>e gerenciamento</w:t>
      </w:r>
      <w:r>
        <w:t xml:space="preserve">, </w:t>
      </w:r>
      <w:r w:rsidR="00F67AF4">
        <w:t>logo</w:t>
      </w:r>
      <w:r>
        <w:t xml:space="preserve"> a cadeia de valor </w:t>
      </w:r>
      <w:r w:rsidR="00F67AF4">
        <w:t>pode ser</w:t>
      </w:r>
      <w:r w:rsidR="007A3198">
        <w:t xml:space="preserve"> </w:t>
      </w:r>
      <w:r>
        <w:t>considerada uma relação integrada de processos</w:t>
      </w:r>
      <w:r w:rsidR="00310A96">
        <w:t xml:space="preserve"> (</w:t>
      </w:r>
      <w:r w:rsidR="00310A96" w:rsidRPr="002542EA">
        <w:t>VALLE</w:t>
      </w:r>
      <w:r w:rsidR="00310A96">
        <w:t>; COSTA, 2009)</w:t>
      </w:r>
      <w:r w:rsidR="007A3198">
        <w:t>.</w:t>
      </w:r>
      <w:r w:rsidR="00F67AF4">
        <w:t xml:space="preserve"> </w:t>
      </w:r>
      <w:r w:rsidR="00F67AF4" w:rsidRPr="00310A96">
        <w:t>Sendo</w:t>
      </w:r>
      <w:r w:rsidR="00F67AF4">
        <w:t xml:space="preserve"> assim os processos representam as ações de uma organização para </w:t>
      </w:r>
      <w:r w:rsidR="002721DE">
        <w:t xml:space="preserve">cumprir a sua missão e </w:t>
      </w:r>
      <w:r w:rsidR="0085421B">
        <w:t>gerar</w:t>
      </w:r>
      <w:r w:rsidR="00F67AF4">
        <w:t xml:space="preserve"> valor.</w:t>
      </w:r>
    </w:p>
    <w:p w14:paraId="44CB3353" w14:textId="0C374864" w:rsidR="008A7C9B" w:rsidRDefault="002721DE" w:rsidP="00815E91">
      <w:pPr>
        <w:pStyle w:val="Texto"/>
      </w:pPr>
      <w:r>
        <w:t>A consciência</w:t>
      </w:r>
      <w:r w:rsidR="00325B74">
        <w:t xml:space="preserve"> </w:t>
      </w:r>
      <w:r>
        <w:t xml:space="preserve">dos processos vem causando mudanças na </w:t>
      </w:r>
      <w:r w:rsidR="00D01517">
        <w:t xml:space="preserve">gerência </w:t>
      </w:r>
      <w:r>
        <w:t>das organizações</w:t>
      </w:r>
      <w:r w:rsidR="00EA6582">
        <w:t xml:space="preserve">, junto à </w:t>
      </w:r>
      <w:r>
        <w:t>cadeia de valor</w:t>
      </w:r>
      <w:r w:rsidR="00EA6582">
        <w:t>, orientam</w:t>
      </w:r>
      <w:r>
        <w:t xml:space="preserve"> metodologias como a gestão por processos.</w:t>
      </w:r>
      <w:r w:rsidR="00673A6D">
        <w:t xml:space="preserve"> </w:t>
      </w:r>
      <w:r w:rsidR="00195CCC">
        <w:t xml:space="preserve">A gestão por processos conflita a organização </w:t>
      </w:r>
      <w:r w:rsidR="00EA6582">
        <w:t xml:space="preserve">tradicional </w:t>
      </w:r>
      <w:r w:rsidR="008A405A">
        <w:t>hierárquica</w:t>
      </w:r>
      <w:r w:rsidR="00155603">
        <w:t xml:space="preserve">, </w:t>
      </w:r>
      <w:r w:rsidR="008A405A">
        <w:t xml:space="preserve">que se estrutura </w:t>
      </w:r>
      <w:r w:rsidR="00155603">
        <w:t>por funções</w:t>
      </w:r>
      <w:r w:rsidR="008A405A">
        <w:t xml:space="preserve"> em setores </w:t>
      </w:r>
      <w:r w:rsidR="00155603">
        <w:t>com</w:t>
      </w:r>
      <w:r w:rsidR="00701BB5">
        <w:t xml:space="preserve"> interesses exclusivos, traduzidos em</w:t>
      </w:r>
      <w:r w:rsidR="00155603">
        <w:t xml:space="preserve"> </w:t>
      </w:r>
      <w:r w:rsidR="00195CCC">
        <w:t>metas e objetivos</w:t>
      </w:r>
      <w:r w:rsidR="00155603">
        <w:t xml:space="preserve">. Esta </w:t>
      </w:r>
      <w:r w:rsidR="008A405A">
        <w:t>estrutura</w:t>
      </w:r>
      <w:r w:rsidR="00155603">
        <w:t xml:space="preserve"> funcional, dificulta a interação entre os setores, </w:t>
      </w:r>
      <w:r w:rsidR="00195CCC">
        <w:t xml:space="preserve">causando </w:t>
      </w:r>
      <w:r w:rsidR="00EA6582">
        <w:t>conflitos</w:t>
      </w:r>
      <w:r w:rsidR="00195CCC">
        <w:t xml:space="preserve"> que refletem diretamente na geração </w:t>
      </w:r>
      <w:r w:rsidR="00195CCC">
        <w:lastRenderedPageBreak/>
        <w:t>de valor.</w:t>
      </w:r>
      <w:r w:rsidR="007F2709">
        <w:t xml:space="preserve"> </w:t>
      </w:r>
      <w:r w:rsidR="00815E91">
        <w:t>Para enfatizar a geração de valor, a gestão por processos propõe uma estrutura processual</w:t>
      </w:r>
      <w:r w:rsidR="00EA6582">
        <w:t>, que deixa</w:t>
      </w:r>
      <w:r w:rsidR="00815E91">
        <w:t xml:space="preserve"> </w:t>
      </w:r>
      <w:r w:rsidR="00354560">
        <w:t>em segundo plano</w:t>
      </w:r>
      <w:r w:rsidR="00815E91">
        <w:t xml:space="preserve"> </w:t>
      </w:r>
      <w:r w:rsidR="00701BB5">
        <w:t>os interesses</w:t>
      </w:r>
      <w:r w:rsidR="00815E91">
        <w:t xml:space="preserve"> de cada setor e evidencia a cadeia de valor, </w:t>
      </w:r>
      <w:r w:rsidR="00EA6582">
        <w:t>agilizando os processos internos</w:t>
      </w:r>
      <w:r w:rsidR="00886087">
        <w:t xml:space="preserve"> de forma a</w:t>
      </w:r>
      <w:r w:rsidR="00EA6582">
        <w:t xml:space="preserve"> </w:t>
      </w:r>
      <w:r w:rsidR="00815E91">
        <w:t>responder melhor ao mercado</w:t>
      </w:r>
      <w:r w:rsidR="00886087">
        <w:t>.</w:t>
      </w:r>
      <w:r w:rsidR="00815E91">
        <w:t xml:space="preserve"> </w:t>
      </w:r>
      <w:r w:rsidR="007F2709">
        <w:t>(NETTO, 2006)</w:t>
      </w:r>
    </w:p>
    <w:p w14:paraId="1E3C9D9B" w14:textId="232D2CE7" w:rsidR="00DE5757" w:rsidRDefault="0018279F" w:rsidP="00815E91">
      <w:pPr>
        <w:pStyle w:val="Texto"/>
      </w:pPr>
      <w:r>
        <w:t>A representação gráfica de uma estrutura funcional se dá na orientação vertical, representando a hierarquia das funções</w:t>
      </w:r>
      <w:r w:rsidR="0001218E">
        <w:t xml:space="preserve"> (como </w:t>
      </w:r>
      <w:r w:rsidR="00AA1AF1">
        <w:t>o</w:t>
      </w:r>
      <w:r w:rsidR="0001218E">
        <w:t xml:space="preserve"> organograma</w:t>
      </w:r>
      <w:r w:rsidR="00D21337">
        <w:t xml:space="preserve"> apresentado na </w:t>
      </w:r>
      <w:r w:rsidR="00D21337">
        <w:fldChar w:fldCharType="begin"/>
      </w:r>
      <w:r w:rsidR="00D21337">
        <w:instrText xml:space="preserve"> REF _Ref452751195 \h  \* MERGEFORMAT </w:instrText>
      </w:r>
      <w:r w:rsidR="00D21337">
        <w:fldChar w:fldCharType="separate"/>
      </w:r>
      <w:r w:rsidR="00D21337" w:rsidRPr="00DA65CA">
        <w:t xml:space="preserve">Figura </w:t>
      </w:r>
      <w:r w:rsidR="00D21337" w:rsidRPr="00D21337">
        <w:rPr>
          <w:bCs/>
          <w:noProof/>
        </w:rPr>
        <w:t>1</w:t>
      </w:r>
      <w:r w:rsidR="00D21337">
        <w:fldChar w:fldCharType="end"/>
      </w:r>
      <w:r w:rsidR="0001218E">
        <w:t>)</w:t>
      </w:r>
      <w:r>
        <w:t>. Já a representação da estrutura orientada por processos é feita na horizontal, de forma que represente os processos cruzando as diversas áreas funcionais.</w:t>
      </w:r>
    </w:p>
    <w:p w14:paraId="578048DE" w14:textId="09F5F212" w:rsidR="0018279F" w:rsidRDefault="00DE5757" w:rsidP="00815E91">
      <w:pPr>
        <w:pStyle w:val="Texto"/>
      </w:pPr>
      <w:r>
        <w:t>A gestão por processos normalmente mantém a estrutura funcional em paralelo à es</w:t>
      </w:r>
      <w:r w:rsidR="00B0378E">
        <w:t>trutura processual.</w:t>
      </w:r>
      <w:r w:rsidR="00B16950" w:rsidRPr="00B16950">
        <w:t xml:space="preserve"> </w:t>
      </w:r>
      <w:r w:rsidR="00B16950">
        <w:t>A gerência hierárquica é substituída pelos donos de processos, que operam com autonomia e responsabilidade sobre cada processo.</w:t>
      </w:r>
      <w:r w:rsidR="00B0378E">
        <w:t xml:space="preserve"> Neste caso ocorre</w:t>
      </w:r>
      <w:r>
        <w:t xml:space="preserve"> a representação matricial da organização, cruzando a estrutura horizontal e vertical. A estrutura matricial varia entre predominantemente funcional ou predominantemente processual.</w:t>
      </w:r>
      <w:r w:rsidR="00B16950">
        <w:t xml:space="preserve"> </w:t>
      </w:r>
      <w:r w:rsidR="001A4E69">
        <w:t xml:space="preserve">A figura </w:t>
      </w:r>
      <w:r w:rsidR="001A4E69">
        <w:fldChar w:fldCharType="begin"/>
      </w:r>
      <w:r w:rsidR="001A4E69">
        <w:instrText xml:space="preserve"> REF _Ref452751900 \p \h </w:instrText>
      </w:r>
      <w:r w:rsidR="001A4E69">
        <w:fldChar w:fldCharType="separate"/>
      </w:r>
      <w:r w:rsidR="001A4E69">
        <w:t>abaixo</w:t>
      </w:r>
      <w:r w:rsidR="001A4E69">
        <w:fldChar w:fldCharType="end"/>
      </w:r>
      <w:r w:rsidR="001A4E69">
        <w:t xml:space="preserve"> traz a representação das organizações de gestão funcional, matricial predominantemente funcional, matricial predominantemente processual e puramente processual.</w:t>
      </w:r>
      <w:r w:rsidR="00B8720A">
        <w:t xml:space="preserve"> (</w:t>
      </w:r>
      <w:r w:rsidR="00B16950">
        <w:t xml:space="preserve">MONTEIRO, 2006; </w:t>
      </w:r>
      <w:r w:rsidR="00B8720A">
        <w:t>NETTO, 2006</w:t>
      </w:r>
      <w:r w:rsidR="00C63411">
        <w:t xml:space="preserve">; </w:t>
      </w:r>
      <w:r w:rsidR="00507AD4" w:rsidRPr="002542EA">
        <w:t>VALLE</w:t>
      </w:r>
      <w:r w:rsidR="00507AD4">
        <w:t>; COSTA, 2009)</w:t>
      </w:r>
    </w:p>
    <w:p w14:paraId="57316A10" w14:textId="1910C2C6" w:rsidR="00DD7F2C" w:rsidRPr="00DD7F2C" w:rsidRDefault="00DD7F2C" w:rsidP="00DD7F2C">
      <w:pPr>
        <w:pStyle w:val="Legenda"/>
        <w:ind w:left="1701" w:hanging="283"/>
        <w:jc w:val="left"/>
        <w:rPr>
          <w:b w:val="0"/>
          <w:bCs w:val="0"/>
          <w:sz w:val="24"/>
          <w:szCs w:val="24"/>
        </w:rPr>
      </w:pPr>
      <w:bookmarkStart w:id="76" w:name="_Ref452751900"/>
      <w:bookmarkStart w:id="77" w:name="_Toc464240251"/>
      <w:r w:rsidRPr="00DA65CA">
        <w:rPr>
          <w:b w:val="0"/>
          <w:bCs w:val="0"/>
          <w:sz w:val="24"/>
          <w:szCs w:val="24"/>
        </w:rPr>
        <w:t xml:space="preserve">Figura </w:t>
      </w:r>
      <w:r w:rsidRPr="00DA65CA">
        <w:rPr>
          <w:b w:val="0"/>
          <w:bCs w:val="0"/>
          <w:sz w:val="24"/>
          <w:szCs w:val="24"/>
        </w:rPr>
        <w:fldChar w:fldCharType="begin"/>
      </w:r>
      <w:r w:rsidRPr="00DA65CA">
        <w:rPr>
          <w:b w:val="0"/>
          <w:bCs w:val="0"/>
          <w:sz w:val="24"/>
          <w:szCs w:val="24"/>
        </w:rPr>
        <w:instrText xml:space="preserve"> SEQ Figura \* ARABIC </w:instrText>
      </w:r>
      <w:r w:rsidRPr="00DA65CA">
        <w:rPr>
          <w:b w:val="0"/>
          <w:bCs w:val="0"/>
          <w:sz w:val="24"/>
          <w:szCs w:val="24"/>
        </w:rPr>
        <w:fldChar w:fldCharType="separate"/>
      </w:r>
      <w:r w:rsidR="00480D92">
        <w:rPr>
          <w:b w:val="0"/>
          <w:bCs w:val="0"/>
          <w:noProof/>
          <w:sz w:val="24"/>
          <w:szCs w:val="24"/>
        </w:rPr>
        <w:t>3</w:t>
      </w:r>
      <w:r w:rsidRPr="00DA65CA">
        <w:rPr>
          <w:b w:val="0"/>
          <w:bCs w:val="0"/>
          <w:sz w:val="24"/>
          <w:szCs w:val="24"/>
        </w:rPr>
        <w:fldChar w:fldCharType="end"/>
      </w:r>
      <w:r w:rsidRPr="00DA65C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–</w:t>
      </w:r>
      <w:r w:rsidRPr="00DA65C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Estruturas de gestão das organizações</w:t>
      </w:r>
      <w:bookmarkEnd w:id="76"/>
      <w:bookmarkEnd w:id="77"/>
    </w:p>
    <w:p w14:paraId="6C1BAB76" w14:textId="24EDB819" w:rsidR="00BF03A9" w:rsidRDefault="00BF03A9" w:rsidP="00BF03A9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3C7A5DA2" wp14:editId="56DEA7C1">
            <wp:extent cx="5759450" cy="3010622"/>
            <wp:effectExtent l="0" t="0" r="0" b="0"/>
            <wp:docPr id="2" name="Imagem 2" descr="https://tecproit.files.wordpress.com/2009/08/exemploestrutur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proit.files.wordpress.com/2009/08/exemploestrutura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9AC6" w14:textId="55F3C722" w:rsidR="00BF03A9" w:rsidRPr="00DD7F2C" w:rsidRDefault="00BF03A9" w:rsidP="00DD7F2C">
      <w:pPr>
        <w:pStyle w:val="Legenda"/>
        <w:ind w:left="1701" w:hanging="283"/>
        <w:jc w:val="left"/>
        <w:rPr>
          <w:b w:val="0"/>
          <w:bCs w:val="0"/>
        </w:rPr>
      </w:pPr>
      <w:r w:rsidRPr="00DD7F2C">
        <w:rPr>
          <w:b w:val="0"/>
          <w:bCs w:val="0"/>
        </w:rPr>
        <w:t>Fonte: https://tecproit.files.wordpress.com/2009/08/exemploestrutura1.</w:t>
      </w:r>
      <w:commentRangeStart w:id="78"/>
      <w:r w:rsidRPr="00DD7F2C">
        <w:rPr>
          <w:b w:val="0"/>
          <w:bCs w:val="0"/>
        </w:rPr>
        <w:t>gif</w:t>
      </w:r>
      <w:commentRangeEnd w:id="78"/>
      <w:r w:rsidR="00093479">
        <w:rPr>
          <w:rStyle w:val="Refdecomentrio"/>
          <w:b w:val="0"/>
          <w:bCs w:val="0"/>
        </w:rPr>
        <w:commentReference w:id="78"/>
      </w:r>
    </w:p>
    <w:p w14:paraId="52BE3F9A" w14:textId="56758125" w:rsidR="00BF03A9" w:rsidRDefault="00BF03A9" w:rsidP="00815E91">
      <w:pPr>
        <w:pStyle w:val="Texto"/>
      </w:pPr>
    </w:p>
    <w:p w14:paraId="20C9AB1C" w14:textId="4109F83F" w:rsidR="003E304C" w:rsidRPr="002B2066" w:rsidRDefault="003E304C" w:rsidP="003E304C">
      <w:pPr>
        <w:pStyle w:val="Ttulo2"/>
      </w:pPr>
      <w:bookmarkStart w:id="79" w:name="_Toc450743214"/>
      <w:bookmarkStart w:id="80" w:name="_Toc452732930"/>
      <w:bookmarkStart w:id="81" w:name="_Toc465192076"/>
      <w:r w:rsidRPr="002B2066">
        <w:lastRenderedPageBreak/>
        <w:t>BUSINESS PROCESS MANAGEMENT</w:t>
      </w:r>
      <w:bookmarkEnd w:id="79"/>
      <w:bookmarkEnd w:id="80"/>
      <w:bookmarkEnd w:id="81"/>
    </w:p>
    <w:p w14:paraId="73B60984" w14:textId="5AEB5D08" w:rsidR="003E304C" w:rsidRPr="002B2066" w:rsidRDefault="00005D11" w:rsidP="00004746">
      <w:pPr>
        <w:pStyle w:val="Texto"/>
      </w:pPr>
      <w:r>
        <w:t>O</w:t>
      </w:r>
      <w:r w:rsidR="00DD4F73">
        <w:t xml:space="preserve"> BPM </w:t>
      </w:r>
      <w:r w:rsidR="006E15C8">
        <w:t>compreende todo o trabalho realizado para a geração de valor,</w:t>
      </w:r>
      <w:r>
        <w:t xml:space="preserve"> o seu escopo</w:t>
      </w:r>
      <w:r w:rsidR="006E15C8">
        <w:t xml:space="preserve"> </w:t>
      </w:r>
      <w:r w:rsidR="004E0053">
        <w:t xml:space="preserve">começa </w:t>
      </w:r>
      <w:r w:rsidR="000763F8">
        <w:t>desde processos</w:t>
      </w:r>
      <w:r w:rsidR="004E0053">
        <w:t xml:space="preserve"> de negócio</w:t>
      </w:r>
      <w:r w:rsidR="000763F8">
        <w:t xml:space="preserve">, </w:t>
      </w:r>
      <w:proofErr w:type="spellStart"/>
      <w:r w:rsidR="000763F8">
        <w:t>subprocessos</w:t>
      </w:r>
      <w:proofErr w:type="spellEnd"/>
      <w:r w:rsidR="000763F8">
        <w:t>, funções de negócio, atividades, tarefas, cenários até os passos em que o trabalho</w:t>
      </w:r>
      <w:r w:rsidR="00DD4F73">
        <w:t xml:space="preserve"> realmente é realizado</w:t>
      </w:r>
      <w:r w:rsidR="004E0053">
        <w:t>.</w:t>
      </w:r>
      <w:r w:rsidR="000763F8">
        <w:t xml:space="preserve"> Esta abrangência </w:t>
      </w:r>
      <w:r>
        <w:t xml:space="preserve">é essencial para permitir o </w:t>
      </w:r>
      <w:r w:rsidR="000763F8">
        <w:t>controle sobre o impacto e benefício d</w:t>
      </w:r>
      <w:r>
        <w:t xml:space="preserve">e </w:t>
      </w:r>
      <w:r w:rsidR="000763F8">
        <w:t>mudanças</w:t>
      </w:r>
      <w:r>
        <w:t xml:space="preserve"> nos processos e envolve indicadores de performance que gera</w:t>
      </w:r>
      <w:r w:rsidR="0047469D">
        <w:t>m</w:t>
      </w:r>
      <w:r>
        <w:t xml:space="preserve"> parâmetros de tempo, custo, capacidade e qualidade. </w:t>
      </w:r>
      <w:r w:rsidR="000763F8">
        <w:t xml:space="preserve">  </w:t>
      </w:r>
      <w:r w:rsidR="00DD4F73" w:rsidRPr="002B2066">
        <w:t>(ASSOCIATION OF BUSINESS PROCESS MANAGEMENT PROFESSIONALS BRAZIL, 2013</w:t>
      </w:r>
      <w:r w:rsidR="00DD4F73">
        <w:t>)</w:t>
      </w:r>
    </w:p>
    <w:p w14:paraId="078A1550" w14:textId="675C5323" w:rsidR="00014902" w:rsidRPr="002B2066" w:rsidRDefault="00014902" w:rsidP="00014902">
      <w:pPr>
        <w:pStyle w:val="Ttulo2"/>
      </w:pPr>
      <w:bookmarkStart w:id="82" w:name="_Toc450743215"/>
      <w:bookmarkStart w:id="83" w:name="_Toc452732931"/>
      <w:bookmarkStart w:id="84" w:name="_Toc465192077"/>
      <w:r w:rsidRPr="002B2066">
        <w:t>B</w:t>
      </w:r>
      <w:r w:rsidR="003E304C" w:rsidRPr="002B2066">
        <w:t xml:space="preserve">USINESS </w:t>
      </w:r>
      <w:r w:rsidRPr="002B2066">
        <w:t>P</w:t>
      </w:r>
      <w:r w:rsidR="003E304C" w:rsidRPr="002B2066">
        <w:t xml:space="preserve">ROCESS </w:t>
      </w:r>
      <w:r w:rsidRPr="002B2066">
        <w:t>M</w:t>
      </w:r>
      <w:r w:rsidR="003E304C" w:rsidRPr="002B2066">
        <w:t xml:space="preserve">ODEL AND </w:t>
      </w:r>
      <w:r w:rsidRPr="002B2066">
        <w:t>N</w:t>
      </w:r>
      <w:r w:rsidR="003E304C" w:rsidRPr="002B2066">
        <w:t>OTATION</w:t>
      </w:r>
      <w:bookmarkEnd w:id="82"/>
      <w:bookmarkEnd w:id="83"/>
      <w:bookmarkEnd w:id="84"/>
    </w:p>
    <w:p w14:paraId="02BE4ED5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4DF45D5F" w14:textId="01B26B74" w:rsidR="00014902" w:rsidRPr="002B2066" w:rsidRDefault="00014902" w:rsidP="00014902">
      <w:pPr>
        <w:pStyle w:val="Ttulo2"/>
      </w:pPr>
      <w:bookmarkStart w:id="85" w:name="_Toc450743216"/>
      <w:bookmarkStart w:id="86" w:name="_Toc452732932"/>
      <w:bookmarkStart w:id="87" w:name="_Toc465192078"/>
      <w:r w:rsidRPr="002B2066">
        <w:t>AUTOMAÇÃO DE PROCESSOS DE NEGÓCIO</w:t>
      </w:r>
      <w:bookmarkEnd w:id="85"/>
      <w:bookmarkEnd w:id="86"/>
      <w:bookmarkEnd w:id="87"/>
    </w:p>
    <w:p w14:paraId="612C91F6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4F445289" w14:textId="0330086B" w:rsidR="00014902" w:rsidRPr="002B2066" w:rsidRDefault="00014902" w:rsidP="00014902">
      <w:pPr>
        <w:pStyle w:val="Ttulo2"/>
      </w:pPr>
      <w:bookmarkStart w:id="88" w:name="_Toc450743217"/>
      <w:bookmarkStart w:id="89" w:name="_Toc452732933"/>
      <w:bookmarkStart w:id="90" w:name="_Toc465192079"/>
      <w:r w:rsidRPr="002B2066">
        <w:t>B</w:t>
      </w:r>
      <w:r w:rsidR="00E6357C" w:rsidRPr="002B2066">
        <w:t xml:space="preserve">USINESS </w:t>
      </w:r>
      <w:r w:rsidRPr="002B2066">
        <w:t>P</w:t>
      </w:r>
      <w:r w:rsidR="00E6357C" w:rsidRPr="002B2066">
        <w:t xml:space="preserve">ROCESS </w:t>
      </w:r>
      <w:r w:rsidRPr="002B2066">
        <w:t>M</w:t>
      </w:r>
      <w:r w:rsidR="00E6357C" w:rsidRPr="002B2066">
        <w:t xml:space="preserve">ANAGEMENT </w:t>
      </w:r>
      <w:r w:rsidRPr="002B2066">
        <w:t>S</w:t>
      </w:r>
      <w:bookmarkEnd w:id="88"/>
      <w:bookmarkEnd w:id="89"/>
      <w:r w:rsidR="00153EA4">
        <w:t>YSTEM</w:t>
      </w:r>
      <w:bookmarkEnd w:id="90"/>
    </w:p>
    <w:p w14:paraId="5E588112" w14:textId="15D3733E" w:rsidR="00014902" w:rsidRPr="002B2066" w:rsidRDefault="00014902" w:rsidP="003F23E0">
      <w:pPr>
        <w:pStyle w:val="Texto"/>
      </w:pPr>
      <w:r w:rsidRPr="002B2066">
        <w:t xml:space="preserve">Texto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  <w:r w:rsidRPr="002B2066">
        <w:br w:type="page"/>
      </w:r>
    </w:p>
    <w:p w14:paraId="482FEF44" w14:textId="6EA24843" w:rsidR="003A20D2" w:rsidRDefault="003A20D2">
      <w:pPr>
        <w:pStyle w:val="Ttulo1"/>
      </w:pPr>
      <w:bookmarkStart w:id="91" w:name="_Toc465192080"/>
      <w:bookmarkStart w:id="92" w:name="_Toc450743218"/>
      <w:bookmarkStart w:id="93" w:name="_Toc452732934"/>
      <w:r>
        <w:lastRenderedPageBreak/>
        <w:t>MÉTODO</w:t>
      </w:r>
      <w:bookmarkEnd w:id="91"/>
    </w:p>
    <w:p w14:paraId="62BB3191" w14:textId="13B2F38E" w:rsidR="003A20D2" w:rsidRDefault="003A20D2" w:rsidP="003A20D2">
      <w:pPr>
        <w:ind w:firstLine="1134"/>
      </w:pPr>
      <w:r w:rsidRPr="002B2066">
        <w:t xml:space="preserve">Texto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</w:p>
    <w:p w14:paraId="6CEDC4D1" w14:textId="77777777" w:rsidR="003A20D2" w:rsidRDefault="003A20D2">
      <w:pPr>
        <w:suppressAutoHyphens w:val="0"/>
        <w:jc w:val="left"/>
      </w:pPr>
    </w:p>
    <w:p w14:paraId="1C5A063A" w14:textId="77777777" w:rsidR="003A20D2" w:rsidRDefault="003A20D2" w:rsidP="003A20D2">
      <w:pPr>
        <w:suppressAutoHyphens w:val="0"/>
        <w:jc w:val="left"/>
      </w:pPr>
    </w:p>
    <w:p w14:paraId="44AD9757" w14:textId="77777777" w:rsidR="003A20D2" w:rsidRDefault="003A20D2" w:rsidP="003A20D2">
      <w:pPr>
        <w:suppressAutoHyphens w:val="0"/>
        <w:jc w:val="left"/>
      </w:pPr>
      <w:r>
        <w:t>Oliveira (2007) indica que qualquer BPMS, instalado e customizado, deve</w:t>
      </w:r>
    </w:p>
    <w:p w14:paraId="68F26EA8" w14:textId="42682C89" w:rsidR="003A20D2" w:rsidRDefault="003A20D2" w:rsidP="003A20D2">
      <w:pPr>
        <w:suppressAutoHyphens w:val="0"/>
        <w:jc w:val="left"/>
      </w:pPr>
      <w:r>
        <w:t xml:space="preserve">ser capaz de: </w:t>
      </w:r>
    </w:p>
    <w:p w14:paraId="46BF2710" w14:textId="77777777" w:rsidR="003A20D2" w:rsidRDefault="003A20D2" w:rsidP="003A20D2">
      <w:pPr>
        <w:suppressAutoHyphens w:val="0"/>
        <w:jc w:val="left"/>
      </w:pPr>
      <w:r>
        <w:t>Captar e identificar – modelar – os processos críticos e necessários à gestão do negócio;</w:t>
      </w:r>
    </w:p>
    <w:p w14:paraId="2E4A7AEA" w14:textId="77777777" w:rsidR="003A20D2" w:rsidRDefault="003A20D2" w:rsidP="003A20D2">
      <w:pPr>
        <w:suppressAutoHyphens w:val="0"/>
        <w:jc w:val="left"/>
      </w:pPr>
      <w:r>
        <w:t xml:space="preserve">• Entender, aceitar e operar o esquema de identificação, o </w:t>
      </w:r>
      <w:proofErr w:type="spellStart"/>
      <w:r>
        <w:t>seqüen</w:t>
      </w:r>
      <w:proofErr w:type="spellEnd"/>
      <w:r>
        <w:t xml:space="preserve">- </w:t>
      </w:r>
      <w:proofErr w:type="spellStart"/>
      <w:r>
        <w:t>ciamento</w:t>
      </w:r>
      <w:proofErr w:type="spellEnd"/>
      <w:r>
        <w:t xml:space="preserve"> e a interação desses processos;</w:t>
      </w:r>
    </w:p>
    <w:p w14:paraId="7A5A1E46" w14:textId="77777777" w:rsidR="003A20D2" w:rsidRDefault="003A20D2" w:rsidP="003A20D2">
      <w:pPr>
        <w:suppressAutoHyphens w:val="0"/>
        <w:jc w:val="left"/>
      </w:pPr>
      <w:r>
        <w:t>• Tornar possível a integração do sistema de gestão de processos com o ambiente de TI;</w:t>
      </w:r>
    </w:p>
    <w:p w14:paraId="6E485744" w14:textId="77777777" w:rsidR="003A20D2" w:rsidRDefault="003A20D2" w:rsidP="003A20D2">
      <w:pPr>
        <w:suppressAutoHyphens w:val="0"/>
        <w:jc w:val="left"/>
      </w:pPr>
      <w:r>
        <w:t>• Aceitar o conjunto de critérios e métodos (Metodologia) adotados pela organização, visando assegurar a efetiva operação e o monitoramento desses processos;</w:t>
      </w:r>
    </w:p>
    <w:p w14:paraId="6848C503" w14:textId="77777777" w:rsidR="003A20D2" w:rsidRDefault="003A20D2" w:rsidP="003A20D2">
      <w:pPr>
        <w:suppressAutoHyphens w:val="0"/>
        <w:jc w:val="left"/>
      </w:pPr>
      <w:r>
        <w:t xml:space="preserve">• </w:t>
      </w:r>
      <w:proofErr w:type="spellStart"/>
      <w:r>
        <w:t>Fornecer</w:t>
      </w:r>
      <w:proofErr w:type="spellEnd"/>
      <w:r>
        <w:t xml:space="preserve"> e colocar disponível, a tempo e na hora certa, informações sobre esses processos;</w:t>
      </w:r>
    </w:p>
    <w:p w14:paraId="4ABAE0ED" w14:textId="77777777" w:rsidR="003A20D2" w:rsidRDefault="003A20D2" w:rsidP="003A20D2">
      <w:pPr>
        <w:suppressAutoHyphens w:val="0"/>
        <w:jc w:val="left"/>
      </w:pPr>
      <w:r>
        <w:t>• Possibilitar o monitoramento de atividades - BAM – monitorar o funcionamento e desempenho dos processos;</w:t>
      </w:r>
    </w:p>
    <w:p w14:paraId="7E53BFF5" w14:textId="77777777" w:rsidR="003A20D2" w:rsidRDefault="003A20D2" w:rsidP="003A20D2">
      <w:pPr>
        <w:suppressAutoHyphens w:val="0"/>
        <w:jc w:val="left"/>
      </w:pPr>
      <w:r>
        <w:t xml:space="preserve">• </w:t>
      </w:r>
      <w:proofErr w:type="spellStart"/>
      <w:r>
        <w:t>Fornecer</w:t>
      </w:r>
      <w:proofErr w:type="spellEnd"/>
      <w:r>
        <w:t xml:space="preserve"> ferramentas para análise da estrutura atual, simulação e otimização de processos;</w:t>
      </w:r>
    </w:p>
    <w:p w14:paraId="31814C9A" w14:textId="6DF80E5D" w:rsidR="003A20D2" w:rsidRDefault="003A20D2" w:rsidP="003A20D2">
      <w:pPr>
        <w:suppressAutoHyphens w:val="0"/>
        <w:jc w:val="left"/>
      </w:pPr>
      <w:r>
        <w:t xml:space="preserve">• </w:t>
      </w:r>
      <w:proofErr w:type="spellStart"/>
      <w:r>
        <w:t>Fornecer</w:t>
      </w:r>
      <w:proofErr w:type="spellEnd"/>
      <w:r>
        <w:t xml:space="preserve"> recursos e facilidades para a implementação de ações, visando à obtenção de resultados planejados e à melhoria contínua desses processos.</w:t>
      </w:r>
    </w:p>
    <w:p w14:paraId="3F3E4D8E" w14:textId="6B0F7049" w:rsidR="003A20D2" w:rsidRDefault="003A20D2" w:rsidP="003A20D2">
      <w:pPr>
        <w:suppressAutoHyphens w:val="0"/>
        <w:jc w:val="left"/>
        <w:rPr>
          <w:b/>
          <w:kern w:val="1"/>
          <w:szCs w:val="24"/>
        </w:rPr>
      </w:pPr>
      <w:r w:rsidRPr="003A20D2">
        <w:t xml:space="preserve">OLIVEIRA, Saulo Barbara (Org.).Gestão por Processos - Fundamentos, Técnicas e Modelos de Implementação. 1. ed. Rio de janeiro: </w:t>
      </w:r>
      <w:proofErr w:type="spellStart"/>
      <w:r w:rsidRPr="003A20D2">
        <w:t>Quaitymark</w:t>
      </w:r>
      <w:proofErr w:type="spellEnd"/>
      <w:r w:rsidRPr="003A20D2">
        <w:t xml:space="preserve">, 2006. v. 01. 310 p, 2007 </w:t>
      </w:r>
      <w:r>
        <w:br w:type="page"/>
      </w:r>
    </w:p>
    <w:p w14:paraId="2CFAB2E7" w14:textId="600BC981" w:rsidR="00C7448C" w:rsidRPr="002B2066" w:rsidRDefault="00C7448C">
      <w:pPr>
        <w:pStyle w:val="Ttulosps-textuais"/>
      </w:pPr>
      <w:bookmarkStart w:id="94" w:name="_Toc465192081"/>
      <w:r w:rsidRPr="002B2066">
        <w:lastRenderedPageBreak/>
        <w:t>REFERÊNCIAS</w:t>
      </w:r>
      <w:bookmarkEnd w:id="92"/>
      <w:bookmarkEnd w:id="93"/>
      <w:bookmarkEnd w:id="94"/>
    </w:p>
    <w:p w14:paraId="090A77F1" w14:textId="2637003D" w:rsidR="004503FF" w:rsidRDefault="004503FF" w:rsidP="000169C5">
      <w:pPr>
        <w:pStyle w:val="Referncias"/>
        <w:spacing w:after="0"/>
      </w:pPr>
      <w:r>
        <w:t xml:space="preserve">ASSOCIAÇÃO BRASILEIRA DE NORMAS TÉCNICAS. </w:t>
      </w:r>
      <w:r>
        <w:rPr>
          <w:b/>
        </w:rPr>
        <w:t>NBR ISO 9000</w:t>
      </w:r>
      <w:r>
        <w:t>: Sistemas de gestão da qualidade – Fundamentos e vocabulário. Rio de Janeiro, 2005.</w:t>
      </w:r>
    </w:p>
    <w:p w14:paraId="7428C466" w14:textId="7C941A07" w:rsidR="004503FF" w:rsidRDefault="004503FF" w:rsidP="000169C5">
      <w:pPr>
        <w:pStyle w:val="Referncias"/>
        <w:spacing w:after="0"/>
      </w:pPr>
    </w:p>
    <w:p w14:paraId="58B78C3B" w14:textId="2647E813" w:rsidR="00BA0C47" w:rsidRDefault="00BA0C47" w:rsidP="000169C5">
      <w:pPr>
        <w:pStyle w:val="Referncias"/>
        <w:spacing w:after="0"/>
      </w:pPr>
    </w:p>
    <w:p w14:paraId="2F9ED73A" w14:textId="3EECF74F" w:rsidR="00BA0C47" w:rsidRDefault="00BA0C47" w:rsidP="000169C5">
      <w:pPr>
        <w:pStyle w:val="Referncias"/>
        <w:spacing w:after="0"/>
      </w:pPr>
      <w:commentRangeStart w:id="95"/>
      <w:r w:rsidRPr="002B2066">
        <w:t>ASSOCIATION OF BUSINESS PROCESS MANAGEMENT PROFESSIONALS BRAZIL</w:t>
      </w:r>
      <w:r w:rsidR="00D3683C">
        <w:t xml:space="preserve">. </w:t>
      </w:r>
      <w:r w:rsidR="00D3683C" w:rsidRPr="00D3683C">
        <w:rPr>
          <w:b/>
          <w:bCs/>
        </w:rPr>
        <w:t>BPM CBOK Versão 3.0 – Ano 2013</w:t>
      </w:r>
      <w:r w:rsidR="00F27B12">
        <w:t xml:space="preserve">. Disponível em: </w:t>
      </w:r>
      <w:r w:rsidR="00D3683C" w:rsidRPr="00D3683C">
        <w:t>&lt;http://c.ymcdn.com/sites/www.abpmp.org/resource/resmgr/Docs/AB</w:t>
      </w:r>
      <w:r w:rsidR="00D3683C">
        <w:t>PMP_CBOK_Guide__Portuguese.pdf&gt;</w:t>
      </w:r>
      <w:r w:rsidR="00D3683C" w:rsidRPr="00D3683C">
        <w:t xml:space="preserve">. Acesso em: </w:t>
      </w:r>
      <w:r w:rsidR="00D3683C">
        <w:t>30 maio 2016</w:t>
      </w:r>
      <w:r w:rsidR="00D3683C" w:rsidRPr="00D3683C">
        <w:t>.</w:t>
      </w:r>
      <w:commentRangeEnd w:id="95"/>
      <w:r w:rsidR="009668F7">
        <w:rPr>
          <w:rStyle w:val="Refdecomentrio"/>
        </w:rPr>
        <w:commentReference w:id="95"/>
      </w:r>
    </w:p>
    <w:p w14:paraId="43B27876" w14:textId="77777777" w:rsidR="00BA0C47" w:rsidRDefault="00BA0C47" w:rsidP="000169C5">
      <w:pPr>
        <w:pStyle w:val="Referncias"/>
        <w:spacing w:after="0"/>
      </w:pPr>
    </w:p>
    <w:p w14:paraId="7BB90FFD" w14:textId="77777777" w:rsidR="004503FF" w:rsidRDefault="004503FF" w:rsidP="000169C5">
      <w:pPr>
        <w:pStyle w:val="Referncias"/>
        <w:spacing w:after="0"/>
      </w:pPr>
    </w:p>
    <w:p w14:paraId="28AE22A8" w14:textId="3DD4933B" w:rsidR="00D72E2A" w:rsidRDefault="00D72E2A" w:rsidP="000169C5">
      <w:pPr>
        <w:pStyle w:val="Referncias"/>
        <w:spacing w:after="0"/>
      </w:pPr>
      <w:r w:rsidRPr="002B2066">
        <w:t xml:space="preserve">BIZAGI. </w:t>
      </w:r>
      <w:r w:rsidRPr="002B2066">
        <w:rPr>
          <w:b/>
        </w:rPr>
        <w:t xml:space="preserve">Preços </w:t>
      </w:r>
      <w:proofErr w:type="spellStart"/>
      <w:r w:rsidRPr="002B2066">
        <w:rPr>
          <w:b/>
        </w:rPr>
        <w:t>Bizagi</w:t>
      </w:r>
      <w:proofErr w:type="spellEnd"/>
      <w:r w:rsidRPr="002B2066">
        <w:t>. Disponível em: &lt;http://www.bizagi.com/pt/produtos/bpm-suite/engine/precos&gt;. Acesso em: 3 abril 2016.</w:t>
      </w:r>
    </w:p>
    <w:p w14:paraId="1F210B16" w14:textId="6409F5FF" w:rsidR="00C05CCC" w:rsidRDefault="00C05CCC" w:rsidP="000169C5">
      <w:pPr>
        <w:pStyle w:val="Referncias"/>
        <w:spacing w:after="0"/>
      </w:pPr>
    </w:p>
    <w:p w14:paraId="6D2F20C2" w14:textId="2EFC9330" w:rsidR="00C05CCC" w:rsidRDefault="00C05CCC" w:rsidP="000169C5">
      <w:pPr>
        <w:pStyle w:val="Referncias"/>
        <w:spacing w:after="0"/>
      </w:pPr>
    </w:p>
    <w:p w14:paraId="4D879F55" w14:textId="1D8737D0" w:rsidR="00C91280" w:rsidRDefault="00C91280" w:rsidP="000169C5">
      <w:pPr>
        <w:pStyle w:val="Referncias"/>
        <w:spacing w:after="0"/>
      </w:pPr>
      <w:r>
        <w:t xml:space="preserve">CHIAVENATO, Idalberto. </w:t>
      </w:r>
      <w:r w:rsidRPr="00C91280">
        <w:rPr>
          <w:b/>
        </w:rPr>
        <w:t>Teoria Geral da Administração</w:t>
      </w:r>
      <w:r>
        <w:t xml:space="preserve">. 6. ed. Rio de Janeiro, </w:t>
      </w:r>
      <w:proofErr w:type="spellStart"/>
      <w:r>
        <w:t>Elsevier</w:t>
      </w:r>
      <w:proofErr w:type="spellEnd"/>
      <w:r>
        <w:t>, 2001.</w:t>
      </w:r>
    </w:p>
    <w:p w14:paraId="4B1AE05F" w14:textId="77777777" w:rsidR="00C91280" w:rsidRDefault="00C91280" w:rsidP="000169C5">
      <w:pPr>
        <w:pStyle w:val="Referncias"/>
        <w:spacing w:after="0"/>
      </w:pPr>
    </w:p>
    <w:p w14:paraId="26FF7457" w14:textId="77777777" w:rsidR="00C91280" w:rsidRDefault="00C91280" w:rsidP="000169C5">
      <w:pPr>
        <w:pStyle w:val="Referncias"/>
        <w:spacing w:after="0"/>
      </w:pPr>
    </w:p>
    <w:p w14:paraId="2AA7756D" w14:textId="16E33F48" w:rsidR="00C05CCC" w:rsidRPr="002B2066" w:rsidRDefault="00C05CCC" w:rsidP="000169C5">
      <w:pPr>
        <w:pStyle w:val="Referncias"/>
        <w:spacing w:after="0"/>
      </w:pPr>
      <w:r w:rsidRPr="00C05CCC">
        <w:t xml:space="preserve">CONTO, Samuel Martim de; BRITTO, João Carlos; SCHNORRENBERGER, Adalberto. Proposta de modelo de cadeia de valor para um centro universitário. </w:t>
      </w:r>
      <w:r w:rsidRPr="00C05CCC">
        <w:rPr>
          <w:b/>
        </w:rPr>
        <w:t>Revista Gestão Universitária na América Latina - GUAL</w:t>
      </w:r>
      <w:r w:rsidRPr="00C05CCC">
        <w:t>, Florianópolis, p. 143-159, abr. 2013. ISSN 1983-4535. Disponível em: &lt;https://periodicos.ufsc.br/index.php/gual/article/view/1983-4535.2013v6n2p143&gt;. Acesso em: 14 out. 2016.</w:t>
      </w:r>
    </w:p>
    <w:p w14:paraId="3B745F99" w14:textId="77777777" w:rsidR="00D72E2A" w:rsidRPr="002B2066" w:rsidRDefault="00D72E2A" w:rsidP="000169C5">
      <w:pPr>
        <w:pStyle w:val="Referncias"/>
        <w:spacing w:after="0"/>
      </w:pPr>
    </w:p>
    <w:p w14:paraId="7A843EE1" w14:textId="77777777" w:rsidR="00D72E2A" w:rsidRPr="002B2066" w:rsidRDefault="00D72E2A" w:rsidP="000169C5">
      <w:pPr>
        <w:pStyle w:val="Referncias"/>
        <w:spacing w:after="0"/>
      </w:pPr>
    </w:p>
    <w:p w14:paraId="3E6D36D3" w14:textId="073562A5" w:rsidR="004E340D" w:rsidRPr="002B2066" w:rsidRDefault="00753ACB" w:rsidP="000169C5">
      <w:pPr>
        <w:pStyle w:val="Referncias"/>
        <w:spacing w:after="0"/>
      </w:pPr>
      <w:r w:rsidRPr="002B2066">
        <w:t>DAVENPORT</w:t>
      </w:r>
      <w:r w:rsidR="00E7134B" w:rsidRPr="002B2066">
        <w:t>, Thomas H. </w:t>
      </w:r>
      <w:r w:rsidR="00E7134B" w:rsidRPr="002B2066">
        <w:rPr>
          <w:b/>
          <w:bCs/>
        </w:rPr>
        <w:t>Reengenharia de processos: </w:t>
      </w:r>
      <w:r w:rsidR="00E7134B" w:rsidRPr="002B2066">
        <w:t>como inovar na empresa através da tecnologia da informação. 4. ed</w:t>
      </w:r>
      <w:r w:rsidR="003F0B53">
        <w:t>. Rio de Janeiro: Campus, 1994.</w:t>
      </w:r>
    </w:p>
    <w:p w14:paraId="7EDD0481" w14:textId="77777777" w:rsidR="004E340D" w:rsidRPr="002B2066" w:rsidRDefault="004E340D" w:rsidP="000169C5">
      <w:pPr>
        <w:pStyle w:val="Referncias"/>
        <w:spacing w:after="0"/>
      </w:pPr>
    </w:p>
    <w:p w14:paraId="0002D07D" w14:textId="77777777" w:rsidR="007D18E2" w:rsidRPr="002B2066" w:rsidRDefault="007D18E2" w:rsidP="000169C5">
      <w:pPr>
        <w:pStyle w:val="Referncias"/>
        <w:spacing w:after="0"/>
      </w:pPr>
    </w:p>
    <w:p w14:paraId="0704F633" w14:textId="3A17FEAA" w:rsidR="007D18E2" w:rsidRPr="002B2066" w:rsidRDefault="007D18E2" w:rsidP="000169C5">
      <w:pPr>
        <w:pStyle w:val="Referncias"/>
        <w:spacing w:after="0"/>
      </w:pPr>
      <w:r w:rsidRPr="00081D9E">
        <w:rPr>
          <w:lang w:val="en-US"/>
        </w:rPr>
        <w:t>JOHANSSON, Henry J</w:t>
      </w:r>
      <w:r w:rsidR="007362A9" w:rsidRPr="00081D9E">
        <w:rPr>
          <w:lang w:val="en-US"/>
        </w:rPr>
        <w:t xml:space="preserve"> et al</w:t>
      </w:r>
      <w:r w:rsidRPr="00081D9E">
        <w:rPr>
          <w:lang w:val="en-US"/>
        </w:rPr>
        <w:t>. </w:t>
      </w:r>
      <w:r w:rsidRPr="002B2066">
        <w:rPr>
          <w:b/>
          <w:bCs/>
        </w:rPr>
        <w:t>Processos de negócios. </w:t>
      </w:r>
      <w:r w:rsidRPr="002B2066">
        <w:t>São Paulo: Pioneira, 1995.</w:t>
      </w:r>
    </w:p>
    <w:p w14:paraId="47AD605F" w14:textId="704F18F2" w:rsidR="00F9776D" w:rsidRDefault="00F9776D" w:rsidP="000169C5">
      <w:pPr>
        <w:pStyle w:val="Referncias"/>
        <w:spacing w:after="0"/>
      </w:pPr>
    </w:p>
    <w:p w14:paraId="399E4674" w14:textId="77777777" w:rsidR="008F4B83" w:rsidRDefault="008F4B83" w:rsidP="000169C5">
      <w:pPr>
        <w:pStyle w:val="Referncias"/>
        <w:spacing w:after="0"/>
      </w:pPr>
    </w:p>
    <w:p w14:paraId="7B70DDF9" w14:textId="3198A707" w:rsidR="001729F4" w:rsidRDefault="001729F4" w:rsidP="000169C5">
      <w:pPr>
        <w:pStyle w:val="Referncias"/>
        <w:spacing w:after="0"/>
      </w:pPr>
      <w:r>
        <w:t xml:space="preserve">MAXIMIANO, </w:t>
      </w:r>
      <w:proofErr w:type="spellStart"/>
      <w:r>
        <w:t>Antonio</w:t>
      </w:r>
      <w:proofErr w:type="spellEnd"/>
      <w:r>
        <w:t xml:space="preserve"> Cesar </w:t>
      </w:r>
      <w:proofErr w:type="spellStart"/>
      <w:r>
        <w:t>Amaru</w:t>
      </w:r>
      <w:proofErr w:type="spellEnd"/>
      <w:r>
        <w:t xml:space="preserve">. </w:t>
      </w:r>
      <w:r w:rsidRPr="001729F4">
        <w:rPr>
          <w:b/>
        </w:rPr>
        <w:t>Fundamentos da Administração:</w:t>
      </w:r>
      <w:r>
        <w:t xml:space="preserve"> manual compacto para as disciplinas TGA e introdução à administração.</w:t>
      </w:r>
      <w:r w:rsidR="004313B7">
        <w:t xml:space="preserve"> 2. ed.  São Paulo: Atlas, 2009.</w:t>
      </w:r>
    </w:p>
    <w:p w14:paraId="484C9461" w14:textId="77777777" w:rsidR="004313B7" w:rsidRDefault="004313B7" w:rsidP="000169C5">
      <w:pPr>
        <w:pStyle w:val="Referncias"/>
        <w:spacing w:after="0"/>
      </w:pPr>
    </w:p>
    <w:p w14:paraId="20E08DBD" w14:textId="77777777" w:rsidR="001729F4" w:rsidRDefault="001729F4" w:rsidP="000169C5">
      <w:pPr>
        <w:pStyle w:val="Referncias"/>
        <w:spacing w:after="0"/>
      </w:pPr>
    </w:p>
    <w:p w14:paraId="26A5B837" w14:textId="5410BAF1" w:rsidR="008F4B83" w:rsidRPr="002B2066" w:rsidRDefault="008F4B83" w:rsidP="000169C5">
      <w:pPr>
        <w:pStyle w:val="Referncias"/>
        <w:spacing w:after="0"/>
      </w:pPr>
      <w:r>
        <w:t>MONTEIRO</w:t>
      </w:r>
      <w:r w:rsidRPr="00C05CCC">
        <w:t xml:space="preserve">, </w:t>
      </w:r>
      <w:proofErr w:type="spellStart"/>
      <w:r>
        <w:t>Jamir</w:t>
      </w:r>
      <w:proofErr w:type="spellEnd"/>
      <w:r>
        <w:t xml:space="preserve"> Mendes</w:t>
      </w:r>
      <w:r w:rsidRPr="00C05CCC">
        <w:t xml:space="preserve">. </w:t>
      </w:r>
      <w:r w:rsidRPr="008F4B83">
        <w:t>DA ORGANIZAÇÃO VERTICAL PARA A ORGANIZAÇÃO HORIZONTAL. ASPECTOS DA TRANSIÇÃO EMPRESARIAL TENDO UM SISTEMA ERP COMO ELEMENTO FACILITADOR</w:t>
      </w:r>
      <w:r w:rsidRPr="00C05CCC">
        <w:t xml:space="preserve">. </w:t>
      </w:r>
      <w:proofErr w:type="spellStart"/>
      <w:r w:rsidRPr="008F4B83">
        <w:rPr>
          <w:b/>
        </w:rPr>
        <w:t>eGesta</w:t>
      </w:r>
      <w:proofErr w:type="spellEnd"/>
      <w:r w:rsidRPr="008F4B83">
        <w:rPr>
          <w:b/>
        </w:rPr>
        <w:t xml:space="preserve"> -</w:t>
      </w:r>
      <w:r>
        <w:t xml:space="preserve"> </w:t>
      </w:r>
      <w:r w:rsidRPr="008F4B83">
        <w:rPr>
          <w:b/>
        </w:rPr>
        <w:t>Revista Eletrônica de Gestão de Negócios</w:t>
      </w:r>
      <w:r w:rsidRPr="00C05CCC">
        <w:t>,</w:t>
      </w:r>
      <w:r w:rsidR="00F577E0">
        <w:t xml:space="preserve"> Santos,</w:t>
      </w:r>
      <w:r w:rsidR="000169C5">
        <w:t xml:space="preserve"> v. 2, n. 1</w:t>
      </w:r>
      <w:r w:rsidRPr="00C05CCC">
        <w:t xml:space="preserve">, p. </w:t>
      </w:r>
      <w:r>
        <w:t>128 - 130</w:t>
      </w:r>
      <w:r w:rsidRPr="00C05CCC">
        <w:t xml:space="preserve">, </w:t>
      </w:r>
      <w:proofErr w:type="spellStart"/>
      <w:r>
        <w:t>jan</w:t>
      </w:r>
      <w:proofErr w:type="spellEnd"/>
      <w:r w:rsidR="00921BF4">
        <w:t>/</w:t>
      </w:r>
      <w:r>
        <w:t>mar</w:t>
      </w:r>
      <w:r w:rsidRPr="00C05CCC">
        <w:t xml:space="preserve"> </w:t>
      </w:r>
      <w:r w:rsidR="00F23FF6">
        <w:t>2006</w:t>
      </w:r>
      <w:r w:rsidRPr="00C05CCC">
        <w:t xml:space="preserve">. ISSN </w:t>
      </w:r>
      <w:r w:rsidR="00921BF4" w:rsidRPr="00921BF4">
        <w:t>1809-0079</w:t>
      </w:r>
      <w:r w:rsidRPr="00C05CCC">
        <w:t>. Disponível em: &lt;</w:t>
      </w:r>
      <w:r w:rsidR="00921BF4" w:rsidRPr="00921BF4">
        <w:t>http://www.unisantos.br/mestrado/gestao/egesta/artigos/59.pdf</w:t>
      </w:r>
      <w:r w:rsidRPr="00C05CCC">
        <w:t>&gt;. Acesso em: 14 out. 2016.</w:t>
      </w:r>
    </w:p>
    <w:p w14:paraId="76F25502" w14:textId="71F31728" w:rsidR="008F4B83" w:rsidRDefault="008F4B83" w:rsidP="000169C5">
      <w:pPr>
        <w:pStyle w:val="Referncias"/>
        <w:spacing w:after="0"/>
      </w:pPr>
    </w:p>
    <w:p w14:paraId="15CC5EE8" w14:textId="77777777" w:rsidR="008F4B83" w:rsidRDefault="008F4B83" w:rsidP="000169C5">
      <w:pPr>
        <w:pStyle w:val="Referncias"/>
        <w:spacing w:after="0"/>
      </w:pPr>
    </w:p>
    <w:p w14:paraId="7BD0F108" w14:textId="3B84F57D" w:rsidR="007F2709" w:rsidRDefault="007F2709" w:rsidP="000169C5">
      <w:pPr>
        <w:pStyle w:val="Referncias"/>
        <w:spacing w:after="0"/>
      </w:pPr>
      <w:r>
        <w:t>NETTO</w:t>
      </w:r>
      <w:r w:rsidRPr="002B2066">
        <w:t>,</w:t>
      </w:r>
      <w:r>
        <w:t xml:space="preserve"> Clóvis Alvarenga</w:t>
      </w:r>
      <w:r w:rsidRPr="002B2066">
        <w:t>.</w:t>
      </w:r>
      <w:r>
        <w:t xml:space="preserve"> Definindo Gestão por Processos: características, vantagens e desvantagens. In: </w:t>
      </w:r>
      <w:r w:rsidRPr="007F2709">
        <w:t xml:space="preserve">LAURINDO, Fernando José </w:t>
      </w:r>
      <w:proofErr w:type="spellStart"/>
      <w:r w:rsidRPr="007F2709">
        <w:t>Barbin</w:t>
      </w:r>
      <w:proofErr w:type="spellEnd"/>
      <w:r w:rsidRPr="007F2709">
        <w:t xml:space="preserve">; ROTONDARO, Roberto </w:t>
      </w:r>
      <w:proofErr w:type="spellStart"/>
      <w:r w:rsidRPr="007F2709">
        <w:t>G</w:t>
      </w:r>
      <w:r>
        <w:t>ilioli</w:t>
      </w:r>
      <w:proofErr w:type="spellEnd"/>
      <w:r>
        <w:t xml:space="preserve"> </w:t>
      </w:r>
      <w:r w:rsidRPr="007F2709">
        <w:lastRenderedPageBreak/>
        <w:t>(Coord.). </w:t>
      </w:r>
      <w:r w:rsidRPr="007F2709">
        <w:rPr>
          <w:b/>
          <w:bCs/>
        </w:rPr>
        <w:t>Gestão integrada de processos e da tecnologia da informação. </w:t>
      </w:r>
      <w:r w:rsidRPr="007F2709">
        <w:t>São Paulo: Atlas, 2006</w:t>
      </w:r>
      <w:r>
        <w:t>.</w:t>
      </w:r>
      <w:r w:rsidRPr="002B2066">
        <w:t xml:space="preserve"> </w:t>
      </w:r>
      <w:r>
        <w:t>p. 14-37</w:t>
      </w:r>
      <w:r w:rsidRPr="002B2066">
        <w:t>.</w:t>
      </w:r>
    </w:p>
    <w:p w14:paraId="76CA9AE4" w14:textId="4D81003B" w:rsidR="000169C5" w:rsidRDefault="000169C5" w:rsidP="000169C5">
      <w:pPr>
        <w:pStyle w:val="Referncias"/>
        <w:spacing w:after="0"/>
      </w:pPr>
    </w:p>
    <w:p w14:paraId="68F2AFEC" w14:textId="106AD3D3" w:rsidR="00C9780A" w:rsidRDefault="00C9780A" w:rsidP="000169C5">
      <w:pPr>
        <w:pStyle w:val="Referncias"/>
        <w:spacing w:after="0"/>
      </w:pPr>
    </w:p>
    <w:p w14:paraId="6D4D0C02" w14:textId="0AF91B56" w:rsidR="00C9780A" w:rsidRDefault="00C9780A" w:rsidP="000169C5">
      <w:pPr>
        <w:pStyle w:val="Referncias"/>
        <w:spacing w:after="0"/>
      </w:pPr>
      <w:r>
        <w:t xml:space="preserve">OBJECT MANAGEMENT GROUP. </w:t>
      </w:r>
      <w:r w:rsidRPr="00C9780A">
        <w:rPr>
          <w:b/>
        </w:rPr>
        <w:t>BPMN</w:t>
      </w:r>
      <w:r>
        <w:t>. Disponível em: &lt;</w:t>
      </w:r>
      <w:r w:rsidRPr="00C9780A">
        <w:t>http://www.omg.org/bpmn/index.htm</w:t>
      </w:r>
      <w:r>
        <w:t>&gt;. Acesso em: 21 out. 2016.</w:t>
      </w:r>
    </w:p>
    <w:p w14:paraId="24158261" w14:textId="4C48C0CA" w:rsidR="00C9780A" w:rsidRDefault="00C9780A" w:rsidP="00C9780A">
      <w:pPr>
        <w:pStyle w:val="Referncias"/>
        <w:tabs>
          <w:tab w:val="left" w:pos="5640"/>
        </w:tabs>
        <w:spacing w:after="0"/>
      </w:pPr>
      <w:r>
        <w:tab/>
      </w:r>
    </w:p>
    <w:p w14:paraId="47AA296C" w14:textId="5D1DDA7E" w:rsidR="000169C5" w:rsidRDefault="000169C5" w:rsidP="000169C5">
      <w:pPr>
        <w:pStyle w:val="Referncias"/>
        <w:spacing w:after="0"/>
      </w:pPr>
    </w:p>
    <w:p w14:paraId="5D5403CA" w14:textId="056F032F" w:rsidR="000169C5" w:rsidRDefault="000169C5" w:rsidP="000169C5">
      <w:pPr>
        <w:pStyle w:val="Referncias"/>
        <w:spacing w:after="0"/>
      </w:pPr>
      <w:r w:rsidRPr="002B2066">
        <w:t xml:space="preserve">ORCHESTRA. </w:t>
      </w:r>
      <w:r w:rsidRPr="002B2066">
        <w:rPr>
          <w:b/>
        </w:rPr>
        <w:t>Orchestra</w:t>
      </w:r>
      <w:r w:rsidRPr="002B2066">
        <w:t>. Disponível em: &lt;http://orchestra.ow2.org/xwiki/bin/view/Main/WebHome&gt;. Acesso em: 11</w:t>
      </w:r>
      <w:r>
        <w:t xml:space="preserve"> abril </w:t>
      </w:r>
      <w:r w:rsidRPr="002B2066">
        <w:t>2016.</w:t>
      </w:r>
    </w:p>
    <w:p w14:paraId="4ECEDF81" w14:textId="77777777" w:rsidR="007F2709" w:rsidRPr="002B2066" w:rsidRDefault="007F2709" w:rsidP="000169C5">
      <w:pPr>
        <w:pStyle w:val="Referncias"/>
        <w:spacing w:after="0"/>
      </w:pPr>
    </w:p>
    <w:p w14:paraId="27DCAA52" w14:textId="77777777" w:rsidR="00F9776D" w:rsidRPr="002B2066" w:rsidRDefault="00F9776D" w:rsidP="000169C5">
      <w:pPr>
        <w:pStyle w:val="Referncias"/>
        <w:spacing w:after="0"/>
      </w:pPr>
    </w:p>
    <w:p w14:paraId="7A7BE64C" w14:textId="3DD1C9C6" w:rsidR="00E7134B" w:rsidRDefault="00120BC5" w:rsidP="000169C5">
      <w:pPr>
        <w:pStyle w:val="Referncias"/>
        <w:spacing w:after="0"/>
      </w:pPr>
      <w:r w:rsidRPr="002B2066">
        <w:t>PAVANI JÚNIOR</w:t>
      </w:r>
      <w:r w:rsidR="00E7134B" w:rsidRPr="002B2066">
        <w:t>, Orlando; SCUCUGLIA, Rafael. </w:t>
      </w:r>
      <w:r w:rsidR="00E7134B" w:rsidRPr="002B2066">
        <w:rPr>
          <w:b/>
          <w:bCs/>
        </w:rPr>
        <w:t>Mapeamento e gestão por processos: </w:t>
      </w:r>
      <w:r w:rsidR="00E7134B" w:rsidRPr="002B2066">
        <w:t>BPM</w:t>
      </w:r>
      <w:r w:rsidR="00932904">
        <w:t xml:space="preserve"> </w:t>
      </w:r>
      <w:r w:rsidR="00E7134B" w:rsidRPr="002B2066">
        <w:t xml:space="preserve">: business </w:t>
      </w:r>
      <w:proofErr w:type="spellStart"/>
      <w:r w:rsidR="00E7134B" w:rsidRPr="002B2066">
        <w:t>process</w:t>
      </w:r>
      <w:proofErr w:type="spellEnd"/>
      <w:r w:rsidR="00E7134B" w:rsidRPr="002B2066">
        <w:t xml:space="preserve"> manageme</w:t>
      </w:r>
      <w:r w:rsidR="003F0B53">
        <w:t>nt . São Paulo: M. Books, 2011.</w:t>
      </w:r>
    </w:p>
    <w:p w14:paraId="314F647B" w14:textId="6D0A6849" w:rsidR="000169C5" w:rsidRDefault="000169C5" w:rsidP="000169C5">
      <w:pPr>
        <w:pStyle w:val="Referncias"/>
        <w:spacing w:after="0"/>
      </w:pPr>
    </w:p>
    <w:p w14:paraId="351B471A" w14:textId="77777777" w:rsidR="00083BA5" w:rsidRDefault="00083BA5" w:rsidP="000169C5">
      <w:pPr>
        <w:pStyle w:val="Referncias"/>
        <w:spacing w:after="0"/>
      </w:pPr>
    </w:p>
    <w:p w14:paraId="0067C22B" w14:textId="68AC33E2" w:rsidR="00672E31" w:rsidRDefault="00672E31" w:rsidP="000169C5">
      <w:pPr>
        <w:pStyle w:val="Referncias"/>
        <w:spacing w:after="0"/>
      </w:pPr>
      <w:r>
        <w:t>PORTER, Michael E.</w:t>
      </w:r>
      <w:r w:rsidRPr="00672E31">
        <w:rPr>
          <w:rFonts w:ascii="Arial" w:hAnsi="Arial" w:cs="Arial"/>
          <w:b/>
          <w:bCs/>
          <w:color w:val="666666"/>
          <w:sz w:val="18"/>
          <w:szCs w:val="18"/>
          <w:shd w:val="clear" w:color="auto" w:fill="F7F7F7"/>
        </w:rPr>
        <w:t xml:space="preserve"> </w:t>
      </w:r>
      <w:r w:rsidRPr="00672E31">
        <w:rPr>
          <w:b/>
          <w:bCs/>
        </w:rPr>
        <w:t>Vantagem competitiva: </w:t>
      </w:r>
      <w:r w:rsidRPr="00672E31">
        <w:t>criando e sustentando um desempenho superior. Rio de Janeiro: Campus, 1989</w:t>
      </w:r>
      <w:r>
        <w:t>.</w:t>
      </w:r>
    </w:p>
    <w:p w14:paraId="4B426DAF" w14:textId="77777777" w:rsidR="00672E31" w:rsidRPr="002B2066" w:rsidRDefault="00672E31" w:rsidP="000169C5">
      <w:pPr>
        <w:pStyle w:val="Referncias"/>
        <w:spacing w:after="0"/>
      </w:pPr>
    </w:p>
    <w:p w14:paraId="7E3EDA35" w14:textId="77777777" w:rsidR="00E7134B" w:rsidRPr="002B2066" w:rsidRDefault="00E7134B" w:rsidP="000169C5">
      <w:pPr>
        <w:pStyle w:val="Referncias"/>
        <w:spacing w:after="0"/>
      </w:pPr>
    </w:p>
    <w:p w14:paraId="4E8D5566" w14:textId="1B9EA087" w:rsidR="00054E41" w:rsidRPr="00054E41" w:rsidRDefault="00054E41" w:rsidP="000169C5">
      <w:pPr>
        <w:pStyle w:val="Referncias"/>
        <w:spacing w:after="0"/>
      </w:pPr>
      <w:r w:rsidRPr="00054E41">
        <w:t xml:space="preserve">SORDI, José Osvaldo </w:t>
      </w:r>
      <w:r w:rsidR="00113A85">
        <w:t>d</w:t>
      </w:r>
      <w:r w:rsidRPr="00054E41">
        <w:t>e; SPELTA, Andrea Giovanni. </w:t>
      </w:r>
      <w:r w:rsidRPr="00BC0801">
        <w:rPr>
          <w:b/>
          <w:lang w:val="en-US"/>
        </w:rPr>
        <w:t xml:space="preserve">JISTEM </w:t>
      </w:r>
      <w:proofErr w:type="spellStart"/>
      <w:r w:rsidRPr="00BC0801">
        <w:rPr>
          <w:b/>
          <w:lang w:val="en-US"/>
        </w:rPr>
        <w:t>J.Inf.Syst</w:t>
      </w:r>
      <w:proofErr w:type="spellEnd"/>
      <w:r w:rsidRPr="00BC0801">
        <w:rPr>
          <w:b/>
          <w:lang w:val="en-US"/>
        </w:rPr>
        <w:t xml:space="preserve">. Technol. </w:t>
      </w:r>
      <w:proofErr w:type="spellStart"/>
      <w:r w:rsidRPr="00054E41">
        <w:rPr>
          <w:b/>
        </w:rPr>
        <w:t>Manag</w:t>
      </w:r>
      <w:proofErr w:type="spellEnd"/>
      <w:r w:rsidRPr="00054E41">
        <w:rPr>
          <w:b/>
        </w:rPr>
        <w:t>. (Online)</w:t>
      </w:r>
      <w:r>
        <w:t xml:space="preserve">, </w:t>
      </w:r>
      <w:r w:rsidRPr="00054E41">
        <w:t xml:space="preserve">São Paulo,  v. 4, n. 1, p. 71-94, 2007 . </w:t>
      </w:r>
      <w:r>
        <w:t xml:space="preserve">Disponível em: </w:t>
      </w:r>
      <w:r w:rsidRPr="00054E41">
        <w:t xml:space="preserve">&lt;http://www.scielo.br/scielo.php?script=sci_arttext&amp;pid=S1807-17752007000100005&amp;lng=en&amp;nrm=iso&gt;. </w:t>
      </w:r>
      <w:r>
        <w:t xml:space="preserve">Acesso em: </w:t>
      </w:r>
      <w:r w:rsidRPr="00054E41">
        <w:t>06 </w:t>
      </w:r>
      <w:r w:rsidR="003F38C1">
        <w:t>o</w:t>
      </w:r>
      <w:r>
        <w:t>ut</w:t>
      </w:r>
      <w:r w:rsidRPr="00054E41">
        <w:t>. 2016.</w:t>
      </w:r>
      <w:r w:rsidR="000C13C2">
        <w:tab/>
      </w:r>
      <w:r w:rsidR="000C13C2">
        <w:tab/>
      </w:r>
    </w:p>
    <w:p w14:paraId="464F1AA1" w14:textId="77777777" w:rsidR="00054E41" w:rsidRDefault="00054E41" w:rsidP="000169C5">
      <w:pPr>
        <w:pStyle w:val="Referncias"/>
        <w:spacing w:after="0"/>
      </w:pPr>
    </w:p>
    <w:p w14:paraId="4786FA39" w14:textId="77777777" w:rsidR="00054E41" w:rsidRDefault="00054E41" w:rsidP="000169C5">
      <w:pPr>
        <w:pStyle w:val="Referncias"/>
        <w:spacing w:after="0"/>
      </w:pPr>
    </w:p>
    <w:p w14:paraId="4C4612F9" w14:textId="55A21EDD" w:rsidR="00293EAC" w:rsidRPr="002B2066" w:rsidRDefault="00F86C03" w:rsidP="000169C5">
      <w:pPr>
        <w:pStyle w:val="Referncias"/>
        <w:spacing w:after="0"/>
      </w:pPr>
      <w:r w:rsidRPr="002B2066">
        <w:t>SYDLE</w:t>
      </w:r>
      <w:r w:rsidR="00293EAC" w:rsidRPr="002B2066">
        <w:t xml:space="preserve">. </w:t>
      </w:r>
      <w:r w:rsidR="00293EAC" w:rsidRPr="002B2066">
        <w:rPr>
          <w:b/>
        </w:rPr>
        <w:t>BPM</w:t>
      </w:r>
      <w:r w:rsidR="00293EAC" w:rsidRPr="002B2066">
        <w:t>. Disponível em: &lt;http://www.sydle.com/br/bpm/&gt;. Acesso em: 3 abril 2016.</w:t>
      </w:r>
    </w:p>
    <w:p w14:paraId="3752ADB4" w14:textId="77777777" w:rsidR="00293EAC" w:rsidRPr="002B2066" w:rsidRDefault="00293EAC" w:rsidP="000169C5">
      <w:pPr>
        <w:pStyle w:val="Referncias"/>
        <w:spacing w:after="0"/>
      </w:pPr>
    </w:p>
    <w:p w14:paraId="79DEA4A9" w14:textId="77777777" w:rsidR="00293EAC" w:rsidRPr="002B2066" w:rsidRDefault="00293EAC" w:rsidP="000169C5">
      <w:pPr>
        <w:pStyle w:val="Referncias"/>
        <w:spacing w:after="0"/>
      </w:pPr>
    </w:p>
    <w:p w14:paraId="3C388865" w14:textId="2A51406C" w:rsidR="0046054D" w:rsidRDefault="00E7134B" w:rsidP="000169C5">
      <w:pPr>
        <w:pStyle w:val="Referncias"/>
        <w:spacing w:after="0"/>
      </w:pPr>
      <w:r w:rsidRPr="002B2066">
        <w:t xml:space="preserve">VALLE, Rogério; </w:t>
      </w:r>
      <w:r w:rsidR="0054153B">
        <w:t>COSTA</w:t>
      </w:r>
      <w:r w:rsidRPr="002B2066">
        <w:t xml:space="preserve">, </w:t>
      </w:r>
      <w:r w:rsidR="0054153B">
        <w:t xml:space="preserve">Marília </w:t>
      </w:r>
      <w:proofErr w:type="spellStart"/>
      <w:r w:rsidR="0054153B">
        <w:t>Magarão</w:t>
      </w:r>
      <w:proofErr w:type="spellEnd"/>
      <w:r w:rsidRPr="002B2066">
        <w:t>.</w:t>
      </w:r>
      <w:r w:rsidR="0054153B">
        <w:t xml:space="preserve"> Gerenciar os processos para agregar valor à organização. In: </w:t>
      </w:r>
      <w:r w:rsidR="0054153B" w:rsidRPr="0054153B">
        <w:t xml:space="preserve">VALLE, Rogério; </w:t>
      </w:r>
      <w:r w:rsidR="0029653B">
        <w:t>OLIVEIRA</w:t>
      </w:r>
      <w:r w:rsidR="0054153B" w:rsidRPr="0054153B">
        <w:t>, Saulo</w:t>
      </w:r>
      <w:r w:rsidR="0029653B">
        <w:t xml:space="preserve"> Barbará de</w:t>
      </w:r>
      <w:r w:rsidR="0054153B" w:rsidRPr="0054153B">
        <w:t xml:space="preserve"> (Org.)</w:t>
      </w:r>
      <w:r w:rsidR="0054153B">
        <w:t>.</w:t>
      </w:r>
      <w:r w:rsidRPr="002B2066">
        <w:t> </w:t>
      </w:r>
      <w:r w:rsidRPr="002B2066">
        <w:rPr>
          <w:b/>
          <w:bCs/>
        </w:rPr>
        <w:t>Análise e modelagem de processos de negócio: </w:t>
      </w:r>
      <w:r w:rsidRPr="002B2066">
        <w:t xml:space="preserve">foco na notação BPMN (Business Process </w:t>
      </w:r>
      <w:proofErr w:type="spellStart"/>
      <w:r w:rsidRPr="002B2066">
        <w:t>Modeling</w:t>
      </w:r>
      <w:proofErr w:type="spellEnd"/>
      <w:r w:rsidRPr="002B2066">
        <w:t xml:space="preserve"> Notation). São Paulo: Atlas, 2009. </w:t>
      </w:r>
      <w:r w:rsidR="0054153B">
        <w:t>p. 1-14</w:t>
      </w:r>
      <w:r w:rsidRPr="002B2066">
        <w:t>.</w:t>
      </w:r>
    </w:p>
    <w:sectPr w:rsidR="0046054D" w:rsidSect="002B542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Patrick Machado" w:date="2016-06-06T19:50:00Z" w:initials="PM">
    <w:p w14:paraId="22726592" w14:textId="2982006F" w:rsidR="00C65FA7" w:rsidRDefault="00C65FA7">
      <w:pPr>
        <w:pStyle w:val="Textodecomentrio"/>
      </w:pPr>
      <w:r>
        <w:rPr>
          <w:rStyle w:val="Refdecomentrio"/>
        </w:rPr>
        <w:annotationRef/>
      </w:r>
      <w:r>
        <w:t>Verificar citação</w:t>
      </w:r>
    </w:p>
  </w:comment>
  <w:comment w:id="29" w:author="Mauricio Botelho" w:date="2016-10-25T21:47:00Z" w:initials="MB">
    <w:p w14:paraId="43134F7D" w14:textId="46237852" w:rsidR="00BC0801" w:rsidRDefault="00BC0801">
      <w:pPr>
        <w:pStyle w:val="Textodecomentrio"/>
      </w:pPr>
      <w:r>
        <w:rPr>
          <w:rStyle w:val="Refdecomentrio"/>
        </w:rPr>
        <w:annotationRef/>
      </w:r>
      <w:r>
        <w:t>No contexto empresarial atual, a transformação de recursos em produtos e serviços é algo primordial para o crescimento.</w:t>
      </w:r>
    </w:p>
  </w:comment>
  <w:comment w:id="30" w:author="Patrick Machado" w:date="2016-10-26T00:21:00Z" w:initials="PM">
    <w:p w14:paraId="7D98C9FE" w14:textId="4F6442C7" w:rsidR="00006BFC" w:rsidRDefault="00006BFC">
      <w:pPr>
        <w:pStyle w:val="Textodecomentrio"/>
      </w:pPr>
      <w:r>
        <w:rPr>
          <w:rStyle w:val="Refdecomentrio"/>
        </w:rPr>
        <w:annotationRef/>
      </w:r>
      <w:r>
        <w:t>Não vejo como uma questão de crescimento. É na verdade inerente a todas empresas. Uma empresa existe pra transformar recursos em produtos e serviços. Concorda?</w:t>
      </w:r>
    </w:p>
  </w:comment>
  <w:comment w:id="31" w:author="Patrick Machado" w:date="2016-10-26T00:27:00Z" w:initials="PM">
    <w:p w14:paraId="7BCC3133" w14:textId="1BFAF836" w:rsidR="00006BFC" w:rsidRDefault="00006BFC">
      <w:pPr>
        <w:pStyle w:val="Textodecomentrio"/>
      </w:pPr>
      <w:r>
        <w:rPr>
          <w:rStyle w:val="Refdecomentrio"/>
        </w:rPr>
        <w:annotationRef/>
      </w:r>
      <w:r>
        <w:t>“</w:t>
      </w:r>
      <w:r w:rsidRPr="00006BFC">
        <w:t>Uma organização é um sistema de trabalho que transforma recursos em produtos e serviços.</w:t>
      </w:r>
      <w:r>
        <w:t>”</w:t>
      </w:r>
      <w:r w:rsidRPr="00006BFC">
        <w:t xml:space="preserve"> </w:t>
      </w:r>
      <w:r>
        <w:t xml:space="preserve">(MAXIMIANO, 2009, p. </w:t>
      </w:r>
      <w:r w:rsidRPr="00006BFC">
        <w:t>3</w:t>
      </w:r>
      <w:r>
        <w:t>)</w:t>
      </w:r>
    </w:p>
  </w:comment>
  <w:comment w:id="33" w:author="Mauricio Botelho" w:date="2016-10-25T21:48:00Z" w:initials="MB">
    <w:p w14:paraId="59CBC8D0" w14:textId="37E7D182" w:rsidR="00BC0801" w:rsidRDefault="00BC0801">
      <w:pPr>
        <w:pStyle w:val="Textodecomentrio"/>
      </w:pPr>
      <w:r>
        <w:rPr>
          <w:rStyle w:val="Refdecomentrio"/>
        </w:rPr>
        <w:annotationRef/>
      </w:r>
      <w:r>
        <w:t>...precisam de...</w:t>
      </w:r>
    </w:p>
  </w:comment>
  <w:comment w:id="35" w:author="Mauricio Botelho" w:date="2016-10-25T21:49:00Z" w:initials="MB">
    <w:p w14:paraId="535D34F4" w14:textId="6B1BE7C7" w:rsidR="00BC0801" w:rsidRDefault="00BC0801">
      <w:pPr>
        <w:pStyle w:val="Textodecomentrio"/>
      </w:pPr>
      <w:r>
        <w:rPr>
          <w:rStyle w:val="Refdecomentrio"/>
        </w:rPr>
        <w:annotationRef/>
      </w:r>
      <w:r>
        <w:t>Neste viés, além de serem eficientes....</w:t>
      </w:r>
    </w:p>
  </w:comment>
  <w:comment w:id="47" w:author="Mauricio Botelho" w:date="2016-10-25T21:54:00Z" w:initials="MB">
    <w:p w14:paraId="4474ADA5" w14:textId="01CCE846" w:rsidR="00BC0801" w:rsidRDefault="00BC0801">
      <w:pPr>
        <w:pStyle w:val="Textodecomentrio"/>
      </w:pPr>
      <w:r>
        <w:rPr>
          <w:rStyle w:val="Refdecomentrio"/>
        </w:rPr>
        <w:annotationRef/>
      </w:r>
      <w:r>
        <w:t>Coloquei a linha em volta do quadro abaixo para ficar melhor</w:t>
      </w:r>
    </w:p>
  </w:comment>
  <w:comment w:id="48" w:author="Mauricio Botelho" w:date="2016-10-25T21:51:00Z" w:initials="MB">
    <w:p w14:paraId="2897AED0" w14:textId="2019DE48" w:rsidR="00BC0801" w:rsidRDefault="00BC0801">
      <w:pPr>
        <w:pStyle w:val="Textodecomentrio"/>
      </w:pPr>
      <w:r>
        <w:rPr>
          <w:rStyle w:val="Refdecomentrio"/>
        </w:rPr>
        <w:annotationRef/>
      </w:r>
      <w:r>
        <w:t>Essa formatação da fonte não me parece correta</w:t>
      </w:r>
    </w:p>
  </w:comment>
  <w:comment w:id="49" w:author="Patrick Machado" w:date="2016-10-26T00:29:00Z" w:initials="PM">
    <w:p w14:paraId="5E78A27B" w14:textId="5EAC6FCA" w:rsidR="006E7C41" w:rsidRDefault="006E7C41">
      <w:pPr>
        <w:pStyle w:val="Textodecomentrio"/>
      </w:pPr>
      <w:r>
        <w:rPr>
          <w:rStyle w:val="Refdecomentrio"/>
        </w:rPr>
        <w:annotationRef/>
      </w:r>
      <w:r>
        <w:t>Pois é, eu não encontrei no documento de trabalhos acadêmicos como fazer a fonte de ilustrações da internet. Depois vou perguntar na biblioteca.</w:t>
      </w:r>
    </w:p>
  </w:comment>
  <w:comment w:id="50" w:author="Mauricio Botelho" w:date="2016-10-25T21:52:00Z" w:initials="MB">
    <w:p w14:paraId="1B71450D" w14:textId="33F5F717" w:rsidR="00BC0801" w:rsidRDefault="00BC0801">
      <w:pPr>
        <w:pStyle w:val="Textodecomentrio"/>
      </w:pPr>
      <w:r>
        <w:rPr>
          <w:rStyle w:val="Refdecomentrio"/>
        </w:rPr>
        <w:annotationRef/>
      </w:r>
      <w:r>
        <w:t>Cara, sinceramente achei pouco conteúdo esse inicial. Está um pouco aquém. Falasse 3 frases, mas coisas um pouco básicas demais. Poderia servir como uma introdução ao assunto, mas não somente isso</w:t>
      </w:r>
    </w:p>
  </w:comment>
  <w:comment w:id="51" w:author="Patrick Machado" w:date="2016-10-26T00:41:00Z" w:initials="PM">
    <w:p w14:paraId="72FEF7B8" w14:textId="075CCE19" w:rsidR="00D96888" w:rsidRDefault="00D96888">
      <w:pPr>
        <w:pStyle w:val="Textodecomentrio"/>
      </w:pPr>
      <w:r>
        <w:rPr>
          <w:rStyle w:val="Refdecomentrio"/>
        </w:rPr>
        <w:annotationRef/>
      </w:r>
      <w:r w:rsidR="00000C98">
        <w:t>Posso falar sobre estrutura organizacional. De repente juntar com a parte de Organizações e Processos e explicar a estrutura hierárquica e aprofundar melhor sobre quais os problemas. Fazendo assim eu posso confrontar a hierárquica com a processual.</w:t>
      </w:r>
    </w:p>
  </w:comment>
  <w:comment w:id="55" w:author="Mauricio Botelho" w:date="2016-10-25T22:03:00Z" w:initials="MB">
    <w:p w14:paraId="0D2431BE" w14:textId="27BAF36A" w:rsidR="002D5AEF" w:rsidRDefault="002D5AEF">
      <w:pPr>
        <w:pStyle w:val="Textodecomentrio"/>
      </w:pPr>
      <w:r>
        <w:rPr>
          <w:rStyle w:val="Refdecomentrio"/>
        </w:rPr>
        <w:annotationRef/>
      </w:r>
      <w:r>
        <w:t>O link entre Organização e cadeia de valor não ficou muito evidente</w:t>
      </w:r>
    </w:p>
  </w:comment>
  <w:comment w:id="57" w:author="Mauricio Botelho" w:date="2016-10-25T21:58:00Z" w:initials="MB">
    <w:p w14:paraId="39695C60" w14:textId="01241470" w:rsidR="002D5AEF" w:rsidRDefault="002D5AEF">
      <w:pPr>
        <w:pStyle w:val="Textodecomentrio"/>
      </w:pPr>
      <w:r>
        <w:rPr>
          <w:rStyle w:val="Refdecomentrio"/>
        </w:rPr>
        <w:annotationRef/>
      </w:r>
      <w:r>
        <w:t>... para os clientes que deseja conquistar.</w:t>
      </w:r>
    </w:p>
  </w:comment>
  <w:comment w:id="60" w:author="Mauricio Botelho" w:date="2016-10-25T22:00:00Z" w:initials="MB">
    <w:p w14:paraId="6030CA94" w14:textId="740724D1" w:rsidR="002D5AEF" w:rsidRDefault="002D5AEF">
      <w:pPr>
        <w:pStyle w:val="Textodecomentrio"/>
      </w:pPr>
      <w:r>
        <w:rPr>
          <w:rStyle w:val="Refdecomentrio"/>
        </w:rPr>
        <w:annotationRef/>
      </w:r>
      <w:r>
        <w:t>Não seria Figura 2</w:t>
      </w:r>
    </w:p>
  </w:comment>
  <w:comment w:id="62" w:author="Patrick Machado" w:date="2016-05-31T16:45:00Z" w:initials="PM">
    <w:p w14:paraId="1B261E04" w14:textId="43CAAEC3" w:rsidR="00C65FA7" w:rsidRDefault="00C65FA7">
      <w:pPr>
        <w:pStyle w:val="Textodecomentrio"/>
      </w:pPr>
      <w:r>
        <w:rPr>
          <w:rStyle w:val="Refdecomentrio"/>
        </w:rPr>
        <w:annotationRef/>
      </w:r>
      <w:r>
        <w:t>Como fazer a fonte de figuras? Essa figura é do livro Vantagem competitiva.</w:t>
      </w:r>
    </w:p>
  </w:comment>
  <w:comment w:id="63" w:author="Mauricio Botelho" w:date="2016-10-25T22:01:00Z" w:initials="MB">
    <w:p w14:paraId="511C508C" w14:textId="44F1D925" w:rsidR="002D5AEF" w:rsidRDefault="002D5AEF">
      <w:pPr>
        <w:pStyle w:val="Textodecomentrio"/>
      </w:pPr>
      <w:r>
        <w:rPr>
          <w:rStyle w:val="Refdecomentrio"/>
        </w:rPr>
        <w:annotationRef/>
      </w:r>
      <w:r>
        <w:t>Cadeia de valor ficou bacana</w:t>
      </w:r>
    </w:p>
  </w:comment>
  <w:comment w:id="67" w:author="Mauricio Botelho" w:date="2016-10-25T22:04:00Z" w:initials="MB">
    <w:p w14:paraId="4A18FE54" w14:textId="6E6BA8DB" w:rsidR="002D5AEF" w:rsidRDefault="002D5AEF">
      <w:pPr>
        <w:pStyle w:val="Textodecomentrio"/>
      </w:pPr>
      <w:r>
        <w:rPr>
          <w:rStyle w:val="Refdecomentrio"/>
        </w:rPr>
        <w:annotationRef/>
      </w:r>
      <w:r>
        <w:t>Pular de cadeia para processo sem dar uma pincelada em cima também deixa um pequeno buraco</w:t>
      </w:r>
    </w:p>
  </w:comment>
  <w:comment w:id="68" w:author="Mauricio Botelho" w:date="2016-10-25T22:06:00Z" w:initials="MB">
    <w:p w14:paraId="3FDFFD52" w14:textId="5A55DFF3" w:rsidR="002D5AEF" w:rsidRDefault="002D5AEF">
      <w:pPr>
        <w:pStyle w:val="Textodecomentrio"/>
      </w:pPr>
      <w:r>
        <w:rPr>
          <w:rStyle w:val="Refdecomentrio"/>
        </w:rPr>
        <w:annotationRef/>
      </w:r>
      <w:r>
        <w:t xml:space="preserve">Este tópico, apesar de </w:t>
      </w:r>
      <w:proofErr w:type="spellStart"/>
      <w:r>
        <w:t>vc</w:t>
      </w:r>
      <w:proofErr w:type="spellEnd"/>
      <w:r>
        <w:t xml:space="preserve"> entrar em baixo, em processo de neg</w:t>
      </w:r>
      <w:r w:rsidR="00093479">
        <w:t>ócio, ficou pouco explorado. Penso que no mínimo uma página explorando mais a importância de processo, ou seja, outros pontos e não só o conceito</w:t>
      </w:r>
    </w:p>
  </w:comment>
  <w:comment w:id="72" w:author="Mauricio Botelho" w:date="2016-10-25T22:08:00Z" w:initials="MB">
    <w:p w14:paraId="2B7D4971" w14:textId="3546FF28" w:rsidR="00093479" w:rsidRDefault="00093479">
      <w:pPr>
        <w:pStyle w:val="Textodecomentrio"/>
      </w:pPr>
      <w:r>
        <w:rPr>
          <w:rStyle w:val="Refdecomentrio"/>
        </w:rPr>
        <w:annotationRef/>
      </w:r>
      <w:r>
        <w:t xml:space="preserve">Bom, um dos pontos importantes de processo de negócio, seria o alinhamento com a estratégia. Penso </w:t>
      </w:r>
      <w:proofErr w:type="spellStart"/>
      <w:r>
        <w:t>uqe</w:t>
      </w:r>
      <w:proofErr w:type="spellEnd"/>
      <w:r>
        <w:t xml:space="preserve"> independente de </w:t>
      </w:r>
      <w:proofErr w:type="spellStart"/>
      <w:r>
        <w:t>falr</w:t>
      </w:r>
      <w:proofErr w:type="spellEnd"/>
      <w:r>
        <w:t xml:space="preserve"> ou não do planejamento estratégico, deveria comentar</w:t>
      </w:r>
    </w:p>
  </w:comment>
  <w:comment w:id="78" w:author="Mauricio Botelho" w:date="2016-10-25T22:10:00Z" w:initials="MB">
    <w:p w14:paraId="7FB7669D" w14:textId="6A657197" w:rsidR="00093479" w:rsidRDefault="00093479">
      <w:pPr>
        <w:pStyle w:val="Textodecomentrio"/>
      </w:pPr>
      <w:r>
        <w:rPr>
          <w:rStyle w:val="Refdecomentrio"/>
        </w:rPr>
        <w:annotationRef/>
      </w:r>
      <w:r>
        <w:t xml:space="preserve">Penso que está ficando legal até aqui, mas tem </w:t>
      </w:r>
      <w:proofErr w:type="spellStart"/>
      <w:r>
        <w:t>iten</w:t>
      </w:r>
      <w:proofErr w:type="spellEnd"/>
      <w:r>
        <w:t xml:space="preserve"> que poderiam ser mais explorados. Está ficando concisas demais...</w:t>
      </w:r>
    </w:p>
  </w:comment>
  <w:comment w:id="95" w:author="Patrick Machado" w:date="2016-05-30T22:13:00Z" w:initials="PM">
    <w:p w14:paraId="2CC0D42E" w14:textId="3B8A2D94" w:rsidR="00C65FA7" w:rsidRDefault="00C65FA7">
      <w:pPr>
        <w:pStyle w:val="Textodecomentrio"/>
      </w:pPr>
      <w:r>
        <w:rPr>
          <w:rStyle w:val="Refdecomentrio"/>
        </w:rPr>
        <w:annotationRef/>
      </w:r>
      <w:r>
        <w:t>Perguntar na biblioteca como que referencia isso.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726592" w15:done="0"/>
  <w15:commentEx w15:paraId="43134F7D" w15:done="0"/>
  <w15:commentEx w15:paraId="7D98C9FE" w15:paraIdParent="43134F7D" w15:done="0"/>
  <w15:commentEx w15:paraId="7BCC3133" w15:paraIdParent="43134F7D" w15:done="0"/>
  <w15:commentEx w15:paraId="59CBC8D0" w15:done="1"/>
  <w15:commentEx w15:paraId="535D34F4" w15:done="0"/>
  <w15:commentEx w15:paraId="4474ADA5" w15:done="0"/>
  <w15:commentEx w15:paraId="2897AED0" w15:done="0"/>
  <w15:commentEx w15:paraId="5E78A27B" w15:paraIdParent="2897AED0" w15:done="0"/>
  <w15:commentEx w15:paraId="1B71450D" w15:done="0"/>
  <w15:commentEx w15:paraId="72FEF7B8" w15:paraIdParent="1B71450D" w15:done="0"/>
  <w15:commentEx w15:paraId="0D2431BE" w15:done="0"/>
  <w15:commentEx w15:paraId="39695C60" w15:done="0"/>
  <w15:commentEx w15:paraId="6030CA94" w15:done="1"/>
  <w15:commentEx w15:paraId="1B261E04" w15:done="0"/>
  <w15:commentEx w15:paraId="511C508C" w15:done="0"/>
  <w15:commentEx w15:paraId="4A18FE54" w15:done="0"/>
  <w15:commentEx w15:paraId="3FDFFD52" w15:done="0"/>
  <w15:commentEx w15:paraId="2B7D4971" w15:done="0"/>
  <w15:commentEx w15:paraId="7FB7669D" w15:done="0"/>
  <w15:commentEx w15:paraId="2CC0D42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69ABE" w14:textId="77777777" w:rsidR="00FA310D" w:rsidRDefault="00FA310D">
      <w:r>
        <w:separator/>
      </w:r>
    </w:p>
  </w:endnote>
  <w:endnote w:type="continuationSeparator" w:id="0">
    <w:p w14:paraId="53420FAB" w14:textId="77777777" w:rsidR="00FA310D" w:rsidRDefault="00FA310D">
      <w:r>
        <w:continuationSeparator/>
      </w:r>
    </w:p>
  </w:endnote>
  <w:endnote w:type="continuationNotice" w:id="1">
    <w:p w14:paraId="04C75763" w14:textId="77777777" w:rsidR="00FA310D" w:rsidRDefault="00FA3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C65FA7" w:rsidRDefault="00C65F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C65FA7" w:rsidRDefault="00C65F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C65FA7" w:rsidRDefault="00C65FA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C65FA7" w:rsidRDefault="00C65FA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C65FA7" w:rsidRDefault="00C65FA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C65FA7" w:rsidRDefault="00C65F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CFB40" w14:textId="77777777" w:rsidR="00FA310D" w:rsidRDefault="00FA310D">
      <w:r>
        <w:separator/>
      </w:r>
    </w:p>
  </w:footnote>
  <w:footnote w:type="continuationSeparator" w:id="0">
    <w:p w14:paraId="22D38B58" w14:textId="77777777" w:rsidR="00FA310D" w:rsidRDefault="00FA310D">
      <w:r>
        <w:continuationSeparator/>
      </w:r>
    </w:p>
  </w:footnote>
  <w:footnote w:type="continuationNotice" w:id="1">
    <w:p w14:paraId="09A31669" w14:textId="77777777" w:rsidR="00FA310D" w:rsidRDefault="00FA3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C65FA7" w:rsidRDefault="00C65F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C65FA7" w:rsidRDefault="00C65F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C65FA7" w:rsidRDefault="00C65FA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C65FA7" w:rsidRDefault="00C65FA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C65FA7" w:rsidRDefault="00C65FA7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6157D636" w:rsidR="00C65FA7" w:rsidRDefault="00C65FA7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6835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6157D636" w:rsidR="00C65FA7" w:rsidRDefault="00C65FA7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66835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C65FA7" w:rsidRDefault="00C65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663"/>
        </w:tabs>
        <w:ind w:left="7663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k Machado">
    <w15:presenceInfo w15:providerId="Windows Live" w15:userId="f73ab88fc78a5cce"/>
  </w15:person>
  <w15:person w15:author="Mauricio Botelho">
    <w15:presenceInfo w15:providerId="None" w15:userId="Mauricio Bote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0C98"/>
    <w:rsid w:val="00001261"/>
    <w:rsid w:val="00002E81"/>
    <w:rsid w:val="00004746"/>
    <w:rsid w:val="00005D11"/>
    <w:rsid w:val="00006BFC"/>
    <w:rsid w:val="000119E2"/>
    <w:rsid w:val="0001218E"/>
    <w:rsid w:val="00014630"/>
    <w:rsid w:val="00014902"/>
    <w:rsid w:val="00015CBA"/>
    <w:rsid w:val="000169C5"/>
    <w:rsid w:val="000171A8"/>
    <w:rsid w:val="00017453"/>
    <w:rsid w:val="00017E13"/>
    <w:rsid w:val="00020FE0"/>
    <w:rsid w:val="00026232"/>
    <w:rsid w:val="00026DE1"/>
    <w:rsid w:val="000274CE"/>
    <w:rsid w:val="00027F9A"/>
    <w:rsid w:val="00031441"/>
    <w:rsid w:val="00032377"/>
    <w:rsid w:val="00032C1E"/>
    <w:rsid w:val="000341AF"/>
    <w:rsid w:val="00037C24"/>
    <w:rsid w:val="00040F65"/>
    <w:rsid w:val="00042AB3"/>
    <w:rsid w:val="00045305"/>
    <w:rsid w:val="0004799A"/>
    <w:rsid w:val="00050EE0"/>
    <w:rsid w:val="00052E1B"/>
    <w:rsid w:val="00054E41"/>
    <w:rsid w:val="00060371"/>
    <w:rsid w:val="000603BB"/>
    <w:rsid w:val="0006391F"/>
    <w:rsid w:val="00074603"/>
    <w:rsid w:val="000763F8"/>
    <w:rsid w:val="00080932"/>
    <w:rsid w:val="00081D9E"/>
    <w:rsid w:val="00083BA5"/>
    <w:rsid w:val="00090CE9"/>
    <w:rsid w:val="00093479"/>
    <w:rsid w:val="000946D3"/>
    <w:rsid w:val="0009645B"/>
    <w:rsid w:val="000A1499"/>
    <w:rsid w:val="000A1DBE"/>
    <w:rsid w:val="000A1F21"/>
    <w:rsid w:val="000B267F"/>
    <w:rsid w:val="000B68E9"/>
    <w:rsid w:val="000C13C2"/>
    <w:rsid w:val="000C66AE"/>
    <w:rsid w:val="000C67F2"/>
    <w:rsid w:val="000C7B31"/>
    <w:rsid w:val="000D0B63"/>
    <w:rsid w:val="000D3C39"/>
    <w:rsid w:val="000D695E"/>
    <w:rsid w:val="000D7826"/>
    <w:rsid w:val="000E0135"/>
    <w:rsid w:val="000E0863"/>
    <w:rsid w:val="000F18C0"/>
    <w:rsid w:val="000F2070"/>
    <w:rsid w:val="000F6CCC"/>
    <w:rsid w:val="00100778"/>
    <w:rsid w:val="00101E84"/>
    <w:rsid w:val="00102F69"/>
    <w:rsid w:val="0010439C"/>
    <w:rsid w:val="00104B78"/>
    <w:rsid w:val="00105204"/>
    <w:rsid w:val="00113A85"/>
    <w:rsid w:val="00113C94"/>
    <w:rsid w:val="0011426D"/>
    <w:rsid w:val="0011746A"/>
    <w:rsid w:val="00120BC5"/>
    <w:rsid w:val="001237B0"/>
    <w:rsid w:val="00146FC4"/>
    <w:rsid w:val="00150237"/>
    <w:rsid w:val="0015394F"/>
    <w:rsid w:val="00153EA4"/>
    <w:rsid w:val="00155603"/>
    <w:rsid w:val="0015654F"/>
    <w:rsid w:val="001568AC"/>
    <w:rsid w:val="00163EA0"/>
    <w:rsid w:val="00166328"/>
    <w:rsid w:val="0017104E"/>
    <w:rsid w:val="001729F4"/>
    <w:rsid w:val="0018254E"/>
    <w:rsid w:val="0018279F"/>
    <w:rsid w:val="00182E4C"/>
    <w:rsid w:val="00186069"/>
    <w:rsid w:val="00186270"/>
    <w:rsid w:val="00195CCC"/>
    <w:rsid w:val="001976F6"/>
    <w:rsid w:val="001A4E69"/>
    <w:rsid w:val="001B055F"/>
    <w:rsid w:val="001B068A"/>
    <w:rsid w:val="001C12C5"/>
    <w:rsid w:val="001C46A0"/>
    <w:rsid w:val="001C5D98"/>
    <w:rsid w:val="001D2636"/>
    <w:rsid w:val="001D3395"/>
    <w:rsid w:val="001D7BC6"/>
    <w:rsid w:val="001E024A"/>
    <w:rsid w:val="001E196C"/>
    <w:rsid w:val="001E29F4"/>
    <w:rsid w:val="001E4C4E"/>
    <w:rsid w:val="001E50DB"/>
    <w:rsid w:val="001E5873"/>
    <w:rsid w:val="001E740E"/>
    <w:rsid w:val="001E7BD7"/>
    <w:rsid w:val="001F0F3D"/>
    <w:rsid w:val="001F27B3"/>
    <w:rsid w:val="001F520B"/>
    <w:rsid w:val="001F7110"/>
    <w:rsid w:val="00210F29"/>
    <w:rsid w:val="002114BC"/>
    <w:rsid w:val="0021451B"/>
    <w:rsid w:val="00217C9A"/>
    <w:rsid w:val="0022300E"/>
    <w:rsid w:val="00224C16"/>
    <w:rsid w:val="0022635D"/>
    <w:rsid w:val="002277F4"/>
    <w:rsid w:val="002311AB"/>
    <w:rsid w:val="00243DED"/>
    <w:rsid w:val="002441B2"/>
    <w:rsid w:val="00245979"/>
    <w:rsid w:val="00250413"/>
    <w:rsid w:val="00253711"/>
    <w:rsid w:val="002542EA"/>
    <w:rsid w:val="00260E1B"/>
    <w:rsid w:val="002637E0"/>
    <w:rsid w:val="00264E1A"/>
    <w:rsid w:val="0026584F"/>
    <w:rsid w:val="00266835"/>
    <w:rsid w:val="00267A4D"/>
    <w:rsid w:val="00270257"/>
    <w:rsid w:val="002721DE"/>
    <w:rsid w:val="00277ED8"/>
    <w:rsid w:val="002810D6"/>
    <w:rsid w:val="002836F7"/>
    <w:rsid w:val="00284B03"/>
    <w:rsid w:val="0028518E"/>
    <w:rsid w:val="00290B5F"/>
    <w:rsid w:val="00293942"/>
    <w:rsid w:val="00293EAC"/>
    <w:rsid w:val="0029653B"/>
    <w:rsid w:val="002B2066"/>
    <w:rsid w:val="002B366E"/>
    <w:rsid w:val="002B4A5D"/>
    <w:rsid w:val="002B5421"/>
    <w:rsid w:val="002B590A"/>
    <w:rsid w:val="002B6118"/>
    <w:rsid w:val="002C0021"/>
    <w:rsid w:val="002C09D1"/>
    <w:rsid w:val="002C14B5"/>
    <w:rsid w:val="002C2DFB"/>
    <w:rsid w:val="002C3958"/>
    <w:rsid w:val="002C5B16"/>
    <w:rsid w:val="002C5B8A"/>
    <w:rsid w:val="002C7D62"/>
    <w:rsid w:val="002D5AEF"/>
    <w:rsid w:val="002D7014"/>
    <w:rsid w:val="002E08A8"/>
    <w:rsid w:val="002E21E0"/>
    <w:rsid w:val="002E78BB"/>
    <w:rsid w:val="002F17AE"/>
    <w:rsid w:val="002F5438"/>
    <w:rsid w:val="003026E8"/>
    <w:rsid w:val="00310A96"/>
    <w:rsid w:val="00310FC5"/>
    <w:rsid w:val="00312799"/>
    <w:rsid w:val="00312D89"/>
    <w:rsid w:val="0032276E"/>
    <w:rsid w:val="00324AA8"/>
    <w:rsid w:val="003250F4"/>
    <w:rsid w:val="00325B74"/>
    <w:rsid w:val="00331D56"/>
    <w:rsid w:val="003327BC"/>
    <w:rsid w:val="00332AFE"/>
    <w:rsid w:val="003373A7"/>
    <w:rsid w:val="00337C56"/>
    <w:rsid w:val="003414AF"/>
    <w:rsid w:val="003515B7"/>
    <w:rsid w:val="00354560"/>
    <w:rsid w:val="00355124"/>
    <w:rsid w:val="00356CE5"/>
    <w:rsid w:val="00357F26"/>
    <w:rsid w:val="0036030E"/>
    <w:rsid w:val="00361734"/>
    <w:rsid w:val="00362D09"/>
    <w:rsid w:val="003635B3"/>
    <w:rsid w:val="00364A0E"/>
    <w:rsid w:val="003674DC"/>
    <w:rsid w:val="0037135A"/>
    <w:rsid w:val="003747B9"/>
    <w:rsid w:val="003760CF"/>
    <w:rsid w:val="0037663F"/>
    <w:rsid w:val="00380681"/>
    <w:rsid w:val="003807AE"/>
    <w:rsid w:val="003837BA"/>
    <w:rsid w:val="00384169"/>
    <w:rsid w:val="00391F7A"/>
    <w:rsid w:val="0039362B"/>
    <w:rsid w:val="00394E32"/>
    <w:rsid w:val="003979E5"/>
    <w:rsid w:val="003A20D2"/>
    <w:rsid w:val="003A4E66"/>
    <w:rsid w:val="003A4F6B"/>
    <w:rsid w:val="003B055B"/>
    <w:rsid w:val="003C1CBA"/>
    <w:rsid w:val="003C57A7"/>
    <w:rsid w:val="003C58F3"/>
    <w:rsid w:val="003C6A66"/>
    <w:rsid w:val="003C7F15"/>
    <w:rsid w:val="003D01CA"/>
    <w:rsid w:val="003D0920"/>
    <w:rsid w:val="003D132F"/>
    <w:rsid w:val="003D1F9B"/>
    <w:rsid w:val="003D309B"/>
    <w:rsid w:val="003D6110"/>
    <w:rsid w:val="003E09C6"/>
    <w:rsid w:val="003E304C"/>
    <w:rsid w:val="003F0B53"/>
    <w:rsid w:val="003F175E"/>
    <w:rsid w:val="003F23E0"/>
    <w:rsid w:val="003F38C1"/>
    <w:rsid w:val="003F5C16"/>
    <w:rsid w:val="0040096F"/>
    <w:rsid w:val="00400C7F"/>
    <w:rsid w:val="00401736"/>
    <w:rsid w:val="00405A95"/>
    <w:rsid w:val="004134C0"/>
    <w:rsid w:val="004141B9"/>
    <w:rsid w:val="004152D1"/>
    <w:rsid w:val="00417209"/>
    <w:rsid w:val="00417BF1"/>
    <w:rsid w:val="00417F6E"/>
    <w:rsid w:val="00420951"/>
    <w:rsid w:val="00423648"/>
    <w:rsid w:val="00424F33"/>
    <w:rsid w:val="00425C95"/>
    <w:rsid w:val="0042614C"/>
    <w:rsid w:val="004313B7"/>
    <w:rsid w:val="00432919"/>
    <w:rsid w:val="0043419D"/>
    <w:rsid w:val="00436078"/>
    <w:rsid w:val="00442C07"/>
    <w:rsid w:val="00446F39"/>
    <w:rsid w:val="004503FF"/>
    <w:rsid w:val="00453380"/>
    <w:rsid w:val="00454364"/>
    <w:rsid w:val="004544D8"/>
    <w:rsid w:val="00454D86"/>
    <w:rsid w:val="00456045"/>
    <w:rsid w:val="00456739"/>
    <w:rsid w:val="0046054D"/>
    <w:rsid w:val="0046068C"/>
    <w:rsid w:val="0046128A"/>
    <w:rsid w:val="0047469D"/>
    <w:rsid w:val="00480D92"/>
    <w:rsid w:val="0048443B"/>
    <w:rsid w:val="00493062"/>
    <w:rsid w:val="004A002F"/>
    <w:rsid w:val="004A024B"/>
    <w:rsid w:val="004A1EC9"/>
    <w:rsid w:val="004B3528"/>
    <w:rsid w:val="004B4026"/>
    <w:rsid w:val="004C1FB8"/>
    <w:rsid w:val="004C3214"/>
    <w:rsid w:val="004C4DB6"/>
    <w:rsid w:val="004C6744"/>
    <w:rsid w:val="004E0053"/>
    <w:rsid w:val="004E2BC8"/>
    <w:rsid w:val="004E340D"/>
    <w:rsid w:val="004E3990"/>
    <w:rsid w:val="004E5291"/>
    <w:rsid w:val="004E7D38"/>
    <w:rsid w:val="004F5C8B"/>
    <w:rsid w:val="0050628F"/>
    <w:rsid w:val="00507AD4"/>
    <w:rsid w:val="005128C1"/>
    <w:rsid w:val="00513AD6"/>
    <w:rsid w:val="00513E26"/>
    <w:rsid w:val="0051495E"/>
    <w:rsid w:val="00514F76"/>
    <w:rsid w:val="00515888"/>
    <w:rsid w:val="00520359"/>
    <w:rsid w:val="005207A4"/>
    <w:rsid w:val="00525333"/>
    <w:rsid w:val="005269A3"/>
    <w:rsid w:val="00534F41"/>
    <w:rsid w:val="00535A75"/>
    <w:rsid w:val="00535BC1"/>
    <w:rsid w:val="00537BE6"/>
    <w:rsid w:val="0054153B"/>
    <w:rsid w:val="005436E2"/>
    <w:rsid w:val="00552B6B"/>
    <w:rsid w:val="00552D33"/>
    <w:rsid w:val="00554CD0"/>
    <w:rsid w:val="00554DD7"/>
    <w:rsid w:val="005556B2"/>
    <w:rsid w:val="00561E4C"/>
    <w:rsid w:val="00562CB2"/>
    <w:rsid w:val="005634B8"/>
    <w:rsid w:val="00570540"/>
    <w:rsid w:val="00571CB1"/>
    <w:rsid w:val="005740D5"/>
    <w:rsid w:val="005743EB"/>
    <w:rsid w:val="0057602C"/>
    <w:rsid w:val="0059645A"/>
    <w:rsid w:val="005A6842"/>
    <w:rsid w:val="005B0F1E"/>
    <w:rsid w:val="005B2C88"/>
    <w:rsid w:val="005B3CC1"/>
    <w:rsid w:val="005B7B47"/>
    <w:rsid w:val="005C01BD"/>
    <w:rsid w:val="005C074E"/>
    <w:rsid w:val="005C19A6"/>
    <w:rsid w:val="005C4F76"/>
    <w:rsid w:val="005C52C0"/>
    <w:rsid w:val="005C626A"/>
    <w:rsid w:val="005C76A4"/>
    <w:rsid w:val="005D20C5"/>
    <w:rsid w:val="005D2B3B"/>
    <w:rsid w:val="005D3249"/>
    <w:rsid w:val="005D3A60"/>
    <w:rsid w:val="005D5265"/>
    <w:rsid w:val="005E03E6"/>
    <w:rsid w:val="005E2D22"/>
    <w:rsid w:val="005E4B9E"/>
    <w:rsid w:val="005E71CD"/>
    <w:rsid w:val="005E7FFC"/>
    <w:rsid w:val="005F0DAA"/>
    <w:rsid w:val="005F1B33"/>
    <w:rsid w:val="005F49B8"/>
    <w:rsid w:val="005F6282"/>
    <w:rsid w:val="005F701E"/>
    <w:rsid w:val="00602B29"/>
    <w:rsid w:val="00604BA5"/>
    <w:rsid w:val="0060538C"/>
    <w:rsid w:val="00613208"/>
    <w:rsid w:val="00614312"/>
    <w:rsid w:val="00616C3D"/>
    <w:rsid w:val="00616FA5"/>
    <w:rsid w:val="00617C00"/>
    <w:rsid w:val="006248EE"/>
    <w:rsid w:val="00630953"/>
    <w:rsid w:val="006440E0"/>
    <w:rsid w:val="006477AC"/>
    <w:rsid w:val="006567B7"/>
    <w:rsid w:val="00657E00"/>
    <w:rsid w:val="00663AFB"/>
    <w:rsid w:val="006645B1"/>
    <w:rsid w:val="00670E39"/>
    <w:rsid w:val="00672E31"/>
    <w:rsid w:val="0067390C"/>
    <w:rsid w:val="00673A6D"/>
    <w:rsid w:val="00673CA1"/>
    <w:rsid w:val="0068646D"/>
    <w:rsid w:val="00686D49"/>
    <w:rsid w:val="006922FA"/>
    <w:rsid w:val="00694331"/>
    <w:rsid w:val="0069552B"/>
    <w:rsid w:val="006A0290"/>
    <w:rsid w:val="006B62BD"/>
    <w:rsid w:val="006B7A0E"/>
    <w:rsid w:val="006C3B68"/>
    <w:rsid w:val="006C3E04"/>
    <w:rsid w:val="006C40E1"/>
    <w:rsid w:val="006C63C6"/>
    <w:rsid w:val="006C7480"/>
    <w:rsid w:val="006D47F9"/>
    <w:rsid w:val="006D4BB6"/>
    <w:rsid w:val="006D5E09"/>
    <w:rsid w:val="006E12C9"/>
    <w:rsid w:val="006E15C8"/>
    <w:rsid w:val="006E343E"/>
    <w:rsid w:val="006E5A92"/>
    <w:rsid w:val="006E7C41"/>
    <w:rsid w:val="006F3950"/>
    <w:rsid w:val="006F39B5"/>
    <w:rsid w:val="006F584B"/>
    <w:rsid w:val="00701BB5"/>
    <w:rsid w:val="00704122"/>
    <w:rsid w:val="007119C9"/>
    <w:rsid w:val="0071572C"/>
    <w:rsid w:val="00715CA6"/>
    <w:rsid w:val="00717819"/>
    <w:rsid w:val="00720801"/>
    <w:rsid w:val="00727CBB"/>
    <w:rsid w:val="007323DE"/>
    <w:rsid w:val="00735505"/>
    <w:rsid w:val="007362A9"/>
    <w:rsid w:val="00736E00"/>
    <w:rsid w:val="0075096C"/>
    <w:rsid w:val="0075211E"/>
    <w:rsid w:val="00753ACB"/>
    <w:rsid w:val="007570DE"/>
    <w:rsid w:val="00760684"/>
    <w:rsid w:val="00760746"/>
    <w:rsid w:val="00762B0F"/>
    <w:rsid w:val="00764A8D"/>
    <w:rsid w:val="0076596E"/>
    <w:rsid w:val="007672AD"/>
    <w:rsid w:val="00770F95"/>
    <w:rsid w:val="0077244B"/>
    <w:rsid w:val="00772AAE"/>
    <w:rsid w:val="00774529"/>
    <w:rsid w:val="0078039A"/>
    <w:rsid w:val="0078257F"/>
    <w:rsid w:val="00790CE9"/>
    <w:rsid w:val="007A0400"/>
    <w:rsid w:val="007A14A9"/>
    <w:rsid w:val="007A15AE"/>
    <w:rsid w:val="007A3177"/>
    <w:rsid w:val="007A3198"/>
    <w:rsid w:val="007B3B8C"/>
    <w:rsid w:val="007B4318"/>
    <w:rsid w:val="007B595B"/>
    <w:rsid w:val="007C0AC8"/>
    <w:rsid w:val="007C3D79"/>
    <w:rsid w:val="007C461F"/>
    <w:rsid w:val="007C5905"/>
    <w:rsid w:val="007C690C"/>
    <w:rsid w:val="007C7125"/>
    <w:rsid w:val="007D18E2"/>
    <w:rsid w:val="007D2AE7"/>
    <w:rsid w:val="007D5CD0"/>
    <w:rsid w:val="007D7911"/>
    <w:rsid w:val="007E1ED1"/>
    <w:rsid w:val="007E2038"/>
    <w:rsid w:val="007E21C6"/>
    <w:rsid w:val="007E4231"/>
    <w:rsid w:val="007E4478"/>
    <w:rsid w:val="007E7E08"/>
    <w:rsid w:val="007F1A3B"/>
    <w:rsid w:val="007F2709"/>
    <w:rsid w:val="007F464C"/>
    <w:rsid w:val="008013D5"/>
    <w:rsid w:val="008014AC"/>
    <w:rsid w:val="00813FD4"/>
    <w:rsid w:val="008140ED"/>
    <w:rsid w:val="0081412D"/>
    <w:rsid w:val="00815E91"/>
    <w:rsid w:val="00820EFE"/>
    <w:rsid w:val="0083162F"/>
    <w:rsid w:val="008350BE"/>
    <w:rsid w:val="0083605C"/>
    <w:rsid w:val="008405F1"/>
    <w:rsid w:val="008425D2"/>
    <w:rsid w:val="008428D2"/>
    <w:rsid w:val="00852E89"/>
    <w:rsid w:val="008530EA"/>
    <w:rsid w:val="0085421B"/>
    <w:rsid w:val="00855A2A"/>
    <w:rsid w:val="008577D8"/>
    <w:rsid w:val="00861EF9"/>
    <w:rsid w:val="00862A9A"/>
    <w:rsid w:val="00864919"/>
    <w:rsid w:val="00867490"/>
    <w:rsid w:val="00872751"/>
    <w:rsid w:val="00880067"/>
    <w:rsid w:val="0088091A"/>
    <w:rsid w:val="00880BDE"/>
    <w:rsid w:val="0088159C"/>
    <w:rsid w:val="00885B26"/>
    <w:rsid w:val="00886087"/>
    <w:rsid w:val="008868C9"/>
    <w:rsid w:val="00886B88"/>
    <w:rsid w:val="00891F79"/>
    <w:rsid w:val="00893990"/>
    <w:rsid w:val="00895710"/>
    <w:rsid w:val="00895EC0"/>
    <w:rsid w:val="00897A9A"/>
    <w:rsid w:val="008A291E"/>
    <w:rsid w:val="008A405A"/>
    <w:rsid w:val="008A7C9B"/>
    <w:rsid w:val="008B1600"/>
    <w:rsid w:val="008B404D"/>
    <w:rsid w:val="008B477D"/>
    <w:rsid w:val="008B64F1"/>
    <w:rsid w:val="008C5C70"/>
    <w:rsid w:val="008C5D73"/>
    <w:rsid w:val="008C7E04"/>
    <w:rsid w:val="008D00AF"/>
    <w:rsid w:val="008D2047"/>
    <w:rsid w:val="008D2537"/>
    <w:rsid w:val="008D3632"/>
    <w:rsid w:val="008D73E4"/>
    <w:rsid w:val="008E1AF0"/>
    <w:rsid w:val="008E5C33"/>
    <w:rsid w:val="008F4B83"/>
    <w:rsid w:val="00901B6F"/>
    <w:rsid w:val="00901CC0"/>
    <w:rsid w:val="009038C7"/>
    <w:rsid w:val="009042E1"/>
    <w:rsid w:val="009065BB"/>
    <w:rsid w:val="00907DAD"/>
    <w:rsid w:val="00907E18"/>
    <w:rsid w:val="009160DD"/>
    <w:rsid w:val="00917D7F"/>
    <w:rsid w:val="00921A90"/>
    <w:rsid w:val="00921BF4"/>
    <w:rsid w:val="009245F6"/>
    <w:rsid w:val="00925460"/>
    <w:rsid w:val="009257DC"/>
    <w:rsid w:val="00930E48"/>
    <w:rsid w:val="00932551"/>
    <w:rsid w:val="00932904"/>
    <w:rsid w:val="00936D12"/>
    <w:rsid w:val="00937F27"/>
    <w:rsid w:val="009411E7"/>
    <w:rsid w:val="00943395"/>
    <w:rsid w:val="009436BA"/>
    <w:rsid w:val="00946B7B"/>
    <w:rsid w:val="00947FAA"/>
    <w:rsid w:val="0095028D"/>
    <w:rsid w:val="00955C10"/>
    <w:rsid w:val="00955C37"/>
    <w:rsid w:val="00960367"/>
    <w:rsid w:val="009603FD"/>
    <w:rsid w:val="00961E31"/>
    <w:rsid w:val="009668F7"/>
    <w:rsid w:val="00967085"/>
    <w:rsid w:val="00972D66"/>
    <w:rsid w:val="00974586"/>
    <w:rsid w:val="00976A7E"/>
    <w:rsid w:val="009817E4"/>
    <w:rsid w:val="009829E5"/>
    <w:rsid w:val="009871FD"/>
    <w:rsid w:val="009872E6"/>
    <w:rsid w:val="00992284"/>
    <w:rsid w:val="00992E26"/>
    <w:rsid w:val="00992EAB"/>
    <w:rsid w:val="00992F34"/>
    <w:rsid w:val="009962C3"/>
    <w:rsid w:val="009A07BB"/>
    <w:rsid w:val="009A35EC"/>
    <w:rsid w:val="009A5EFE"/>
    <w:rsid w:val="009B1FA5"/>
    <w:rsid w:val="009B232F"/>
    <w:rsid w:val="009B3600"/>
    <w:rsid w:val="009B63C3"/>
    <w:rsid w:val="009C04AC"/>
    <w:rsid w:val="009C0ACF"/>
    <w:rsid w:val="009C0E3D"/>
    <w:rsid w:val="009C2ED4"/>
    <w:rsid w:val="009C6962"/>
    <w:rsid w:val="009D1692"/>
    <w:rsid w:val="009D2241"/>
    <w:rsid w:val="009D5E5E"/>
    <w:rsid w:val="009E20E0"/>
    <w:rsid w:val="009E4316"/>
    <w:rsid w:val="009E56B7"/>
    <w:rsid w:val="009E7937"/>
    <w:rsid w:val="009E7B48"/>
    <w:rsid w:val="009F75EA"/>
    <w:rsid w:val="00A043BF"/>
    <w:rsid w:val="00A04D00"/>
    <w:rsid w:val="00A05A2F"/>
    <w:rsid w:val="00A06605"/>
    <w:rsid w:val="00A10A30"/>
    <w:rsid w:val="00A123EE"/>
    <w:rsid w:val="00A22C7A"/>
    <w:rsid w:val="00A32A0B"/>
    <w:rsid w:val="00A32AAC"/>
    <w:rsid w:val="00A32D7F"/>
    <w:rsid w:val="00A33F4A"/>
    <w:rsid w:val="00A37EB1"/>
    <w:rsid w:val="00A40B54"/>
    <w:rsid w:val="00A41117"/>
    <w:rsid w:val="00A441FC"/>
    <w:rsid w:val="00A453AB"/>
    <w:rsid w:val="00A47A4F"/>
    <w:rsid w:val="00A47B98"/>
    <w:rsid w:val="00A600AD"/>
    <w:rsid w:val="00A61355"/>
    <w:rsid w:val="00A62E12"/>
    <w:rsid w:val="00A631B0"/>
    <w:rsid w:val="00A64720"/>
    <w:rsid w:val="00A6552F"/>
    <w:rsid w:val="00A664CE"/>
    <w:rsid w:val="00A666F9"/>
    <w:rsid w:val="00A7064F"/>
    <w:rsid w:val="00A7300E"/>
    <w:rsid w:val="00A77A57"/>
    <w:rsid w:val="00A80176"/>
    <w:rsid w:val="00A8069D"/>
    <w:rsid w:val="00A812B9"/>
    <w:rsid w:val="00A84CF0"/>
    <w:rsid w:val="00A86AA7"/>
    <w:rsid w:val="00A91416"/>
    <w:rsid w:val="00A935A9"/>
    <w:rsid w:val="00A94721"/>
    <w:rsid w:val="00AA1AF1"/>
    <w:rsid w:val="00AA3172"/>
    <w:rsid w:val="00AA7A1E"/>
    <w:rsid w:val="00AB13D0"/>
    <w:rsid w:val="00AB2291"/>
    <w:rsid w:val="00AB5B73"/>
    <w:rsid w:val="00AC133F"/>
    <w:rsid w:val="00AC3B26"/>
    <w:rsid w:val="00AC585D"/>
    <w:rsid w:val="00AD2492"/>
    <w:rsid w:val="00AD4492"/>
    <w:rsid w:val="00AD6AB1"/>
    <w:rsid w:val="00AD7FFC"/>
    <w:rsid w:val="00AE0353"/>
    <w:rsid w:val="00AE0875"/>
    <w:rsid w:val="00AE1A97"/>
    <w:rsid w:val="00AE5AA8"/>
    <w:rsid w:val="00AE613D"/>
    <w:rsid w:val="00AE7A53"/>
    <w:rsid w:val="00AF3ED5"/>
    <w:rsid w:val="00AF5975"/>
    <w:rsid w:val="00AF6B14"/>
    <w:rsid w:val="00B01CE1"/>
    <w:rsid w:val="00B024F4"/>
    <w:rsid w:val="00B033C3"/>
    <w:rsid w:val="00B0378E"/>
    <w:rsid w:val="00B065CE"/>
    <w:rsid w:val="00B13A56"/>
    <w:rsid w:val="00B16950"/>
    <w:rsid w:val="00B214A1"/>
    <w:rsid w:val="00B23E6E"/>
    <w:rsid w:val="00B24237"/>
    <w:rsid w:val="00B272CC"/>
    <w:rsid w:val="00B361F1"/>
    <w:rsid w:val="00B370F2"/>
    <w:rsid w:val="00B37270"/>
    <w:rsid w:val="00B428A3"/>
    <w:rsid w:val="00B43660"/>
    <w:rsid w:val="00B45160"/>
    <w:rsid w:val="00B509FF"/>
    <w:rsid w:val="00B51588"/>
    <w:rsid w:val="00B53867"/>
    <w:rsid w:val="00B60403"/>
    <w:rsid w:val="00B6107B"/>
    <w:rsid w:val="00B65EEC"/>
    <w:rsid w:val="00B66FBF"/>
    <w:rsid w:val="00B720A8"/>
    <w:rsid w:val="00B75D17"/>
    <w:rsid w:val="00B8720A"/>
    <w:rsid w:val="00B87990"/>
    <w:rsid w:val="00B87C5E"/>
    <w:rsid w:val="00B90276"/>
    <w:rsid w:val="00B9408D"/>
    <w:rsid w:val="00B9524E"/>
    <w:rsid w:val="00B9563E"/>
    <w:rsid w:val="00B9564B"/>
    <w:rsid w:val="00BA0C47"/>
    <w:rsid w:val="00BA0FFF"/>
    <w:rsid w:val="00BA4B96"/>
    <w:rsid w:val="00BB2378"/>
    <w:rsid w:val="00BB4C2E"/>
    <w:rsid w:val="00BC0801"/>
    <w:rsid w:val="00BC3049"/>
    <w:rsid w:val="00BC3D20"/>
    <w:rsid w:val="00BD02D8"/>
    <w:rsid w:val="00BD1B0D"/>
    <w:rsid w:val="00BD205C"/>
    <w:rsid w:val="00BD4F76"/>
    <w:rsid w:val="00BE394E"/>
    <w:rsid w:val="00BF00B5"/>
    <w:rsid w:val="00BF03A9"/>
    <w:rsid w:val="00BF069F"/>
    <w:rsid w:val="00BF33FA"/>
    <w:rsid w:val="00BF3EF1"/>
    <w:rsid w:val="00BF6773"/>
    <w:rsid w:val="00BF6F65"/>
    <w:rsid w:val="00C020B5"/>
    <w:rsid w:val="00C039A9"/>
    <w:rsid w:val="00C05CCC"/>
    <w:rsid w:val="00C05D1D"/>
    <w:rsid w:val="00C10FE8"/>
    <w:rsid w:val="00C26649"/>
    <w:rsid w:val="00C30390"/>
    <w:rsid w:val="00C310E5"/>
    <w:rsid w:val="00C3596B"/>
    <w:rsid w:val="00C35A57"/>
    <w:rsid w:val="00C37627"/>
    <w:rsid w:val="00C41A5D"/>
    <w:rsid w:val="00C44C6F"/>
    <w:rsid w:val="00C46528"/>
    <w:rsid w:val="00C5241D"/>
    <w:rsid w:val="00C55EA6"/>
    <w:rsid w:val="00C5737C"/>
    <w:rsid w:val="00C6072B"/>
    <w:rsid w:val="00C61B9F"/>
    <w:rsid w:val="00C630B3"/>
    <w:rsid w:val="00C63411"/>
    <w:rsid w:val="00C63668"/>
    <w:rsid w:val="00C63EBD"/>
    <w:rsid w:val="00C65FA7"/>
    <w:rsid w:val="00C6701E"/>
    <w:rsid w:val="00C72646"/>
    <w:rsid w:val="00C7448C"/>
    <w:rsid w:val="00C77D86"/>
    <w:rsid w:val="00C77F18"/>
    <w:rsid w:val="00C80B2C"/>
    <w:rsid w:val="00C81BC8"/>
    <w:rsid w:val="00C86271"/>
    <w:rsid w:val="00C90496"/>
    <w:rsid w:val="00C91280"/>
    <w:rsid w:val="00C9279A"/>
    <w:rsid w:val="00C94AE6"/>
    <w:rsid w:val="00C966C9"/>
    <w:rsid w:val="00C9780A"/>
    <w:rsid w:val="00CA12AC"/>
    <w:rsid w:val="00CA6843"/>
    <w:rsid w:val="00CB01E4"/>
    <w:rsid w:val="00CB1A1F"/>
    <w:rsid w:val="00CB66F7"/>
    <w:rsid w:val="00CC2561"/>
    <w:rsid w:val="00CC4CA2"/>
    <w:rsid w:val="00CC58B5"/>
    <w:rsid w:val="00CD1699"/>
    <w:rsid w:val="00CD1BCC"/>
    <w:rsid w:val="00CD6B44"/>
    <w:rsid w:val="00CE088F"/>
    <w:rsid w:val="00CE0CE6"/>
    <w:rsid w:val="00CE37F6"/>
    <w:rsid w:val="00CE4132"/>
    <w:rsid w:val="00CE4BC5"/>
    <w:rsid w:val="00CE60EA"/>
    <w:rsid w:val="00CF1DC1"/>
    <w:rsid w:val="00CF2ABE"/>
    <w:rsid w:val="00CF431C"/>
    <w:rsid w:val="00CF64E6"/>
    <w:rsid w:val="00CF765D"/>
    <w:rsid w:val="00D0103F"/>
    <w:rsid w:val="00D010DF"/>
    <w:rsid w:val="00D01517"/>
    <w:rsid w:val="00D01FC3"/>
    <w:rsid w:val="00D0479A"/>
    <w:rsid w:val="00D04A46"/>
    <w:rsid w:val="00D063FB"/>
    <w:rsid w:val="00D07D60"/>
    <w:rsid w:val="00D117A5"/>
    <w:rsid w:val="00D14357"/>
    <w:rsid w:val="00D21337"/>
    <w:rsid w:val="00D21437"/>
    <w:rsid w:val="00D247B3"/>
    <w:rsid w:val="00D31C5A"/>
    <w:rsid w:val="00D332A0"/>
    <w:rsid w:val="00D3683C"/>
    <w:rsid w:val="00D37456"/>
    <w:rsid w:val="00D40223"/>
    <w:rsid w:val="00D40996"/>
    <w:rsid w:val="00D42FFD"/>
    <w:rsid w:val="00D43B31"/>
    <w:rsid w:val="00D44B8E"/>
    <w:rsid w:val="00D460FE"/>
    <w:rsid w:val="00D4631B"/>
    <w:rsid w:val="00D46918"/>
    <w:rsid w:val="00D4719D"/>
    <w:rsid w:val="00D52B41"/>
    <w:rsid w:val="00D55442"/>
    <w:rsid w:val="00D57882"/>
    <w:rsid w:val="00D67471"/>
    <w:rsid w:val="00D71C96"/>
    <w:rsid w:val="00D72E2A"/>
    <w:rsid w:val="00D73262"/>
    <w:rsid w:val="00D74B1F"/>
    <w:rsid w:val="00D77302"/>
    <w:rsid w:val="00D802E1"/>
    <w:rsid w:val="00D8070E"/>
    <w:rsid w:val="00D808DB"/>
    <w:rsid w:val="00D86DE5"/>
    <w:rsid w:val="00D90D80"/>
    <w:rsid w:val="00D913A8"/>
    <w:rsid w:val="00D92C33"/>
    <w:rsid w:val="00D93C6B"/>
    <w:rsid w:val="00D93DE1"/>
    <w:rsid w:val="00D94D88"/>
    <w:rsid w:val="00D95EBB"/>
    <w:rsid w:val="00D96888"/>
    <w:rsid w:val="00DA019D"/>
    <w:rsid w:val="00DA3860"/>
    <w:rsid w:val="00DA3B96"/>
    <w:rsid w:val="00DA65CA"/>
    <w:rsid w:val="00DB06DA"/>
    <w:rsid w:val="00DB2781"/>
    <w:rsid w:val="00DB3CA6"/>
    <w:rsid w:val="00DC19F6"/>
    <w:rsid w:val="00DC2773"/>
    <w:rsid w:val="00DC4F33"/>
    <w:rsid w:val="00DC5AE9"/>
    <w:rsid w:val="00DD31F3"/>
    <w:rsid w:val="00DD3700"/>
    <w:rsid w:val="00DD4A95"/>
    <w:rsid w:val="00DD4F73"/>
    <w:rsid w:val="00DD5B0E"/>
    <w:rsid w:val="00DD7F2C"/>
    <w:rsid w:val="00DE15D3"/>
    <w:rsid w:val="00DE24B4"/>
    <w:rsid w:val="00DE4D71"/>
    <w:rsid w:val="00DE5757"/>
    <w:rsid w:val="00DE72B7"/>
    <w:rsid w:val="00DE7680"/>
    <w:rsid w:val="00DF231D"/>
    <w:rsid w:val="00DF377D"/>
    <w:rsid w:val="00DF63E5"/>
    <w:rsid w:val="00E07589"/>
    <w:rsid w:val="00E11539"/>
    <w:rsid w:val="00E15CB4"/>
    <w:rsid w:val="00E169BB"/>
    <w:rsid w:val="00E17568"/>
    <w:rsid w:val="00E20A80"/>
    <w:rsid w:val="00E24E99"/>
    <w:rsid w:val="00E324A6"/>
    <w:rsid w:val="00E337F8"/>
    <w:rsid w:val="00E34CE3"/>
    <w:rsid w:val="00E3776A"/>
    <w:rsid w:val="00E40399"/>
    <w:rsid w:val="00E50165"/>
    <w:rsid w:val="00E53891"/>
    <w:rsid w:val="00E5512A"/>
    <w:rsid w:val="00E55299"/>
    <w:rsid w:val="00E573C6"/>
    <w:rsid w:val="00E57B27"/>
    <w:rsid w:val="00E62441"/>
    <w:rsid w:val="00E6357C"/>
    <w:rsid w:val="00E63D6E"/>
    <w:rsid w:val="00E7134B"/>
    <w:rsid w:val="00E71A55"/>
    <w:rsid w:val="00E7324A"/>
    <w:rsid w:val="00E81172"/>
    <w:rsid w:val="00E81D25"/>
    <w:rsid w:val="00E906C7"/>
    <w:rsid w:val="00E91E3B"/>
    <w:rsid w:val="00E97994"/>
    <w:rsid w:val="00EA23E6"/>
    <w:rsid w:val="00EA36AB"/>
    <w:rsid w:val="00EA44FD"/>
    <w:rsid w:val="00EA6582"/>
    <w:rsid w:val="00EB219E"/>
    <w:rsid w:val="00EB3E36"/>
    <w:rsid w:val="00EB5A1B"/>
    <w:rsid w:val="00EB69D7"/>
    <w:rsid w:val="00EC2A9E"/>
    <w:rsid w:val="00EC2E8F"/>
    <w:rsid w:val="00EC5B18"/>
    <w:rsid w:val="00EC6348"/>
    <w:rsid w:val="00ED0781"/>
    <w:rsid w:val="00ED1E36"/>
    <w:rsid w:val="00ED3986"/>
    <w:rsid w:val="00ED4376"/>
    <w:rsid w:val="00EE6038"/>
    <w:rsid w:val="00EE7D06"/>
    <w:rsid w:val="00EF543A"/>
    <w:rsid w:val="00EF59AF"/>
    <w:rsid w:val="00EF6F9A"/>
    <w:rsid w:val="00F0333C"/>
    <w:rsid w:val="00F037BD"/>
    <w:rsid w:val="00F04343"/>
    <w:rsid w:val="00F10985"/>
    <w:rsid w:val="00F114C5"/>
    <w:rsid w:val="00F14739"/>
    <w:rsid w:val="00F21CE2"/>
    <w:rsid w:val="00F23FF6"/>
    <w:rsid w:val="00F27B12"/>
    <w:rsid w:val="00F327FE"/>
    <w:rsid w:val="00F32954"/>
    <w:rsid w:val="00F37090"/>
    <w:rsid w:val="00F37F1E"/>
    <w:rsid w:val="00F40E05"/>
    <w:rsid w:val="00F43A59"/>
    <w:rsid w:val="00F448D5"/>
    <w:rsid w:val="00F4633A"/>
    <w:rsid w:val="00F46B59"/>
    <w:rsid w:val="00F51654"/>
    <w:rsid w:val="00F5311F"/>
    <w:rsid w:val="00F538BD"/>
    <w:rsid w:val="00F577E0"/>
    <w:rsid w:val="00F616A7"/>
    <w:rsid w:val="00F647DF"/>
    <w:rsid w:val="00F64FA2"/>
    <w:rsid w:val="00F67AF4"/>
    <w:rsid w:val="00F72181"/>
    <w:rsid w:val="00F73A63"/>
    <w:rsid w:val="00F75551"/>
    <w:rsid w:val="00F81DCC"/>
    <w:rsid w:val="00F83DB3"/>
    <w:rsid w:val="00F862BC"/>
    <w:rsid w:val="00F86C03"/>
    <w:rsid w:val="00F91516"/>
    <w:rsid w:val="00F91799"/>
    <w:rsid w:val="00F91A6D"/>
    <w:rsid w:val="00F94DE4"/>
    <w:rsid w:val="00F96530"/>
    <w:rsid w:val="00F96CDB"/>
    <w:rsid w:val="00F9776D"/>
    <w:rsid w:val="00FA0E5C"/>
    <w:rsid w:val="00FA310D"/>
    <w:rsid w:val="00FA4E07"/>
    <w:rsid w:val="00FB3040"/>
    <w:rsid w:val="00FB46F0"/>
    <w:rsid w:val="00FB59BD"/>
    <w:rsid w:val="00FC33F7"/>
    <w:rsid w:val="00FC76FC"/>
    <w:rsid w:val="00FC7DC4"/>
    <w:rsid w:val="00FD07BD"/>
    <w:rsid w:val="00FD1013"/>
    <w:rsid w:val="00FD2A8E"/>
    <w:rsid w:val="00FD48B2"/>
    <w:rsid w:val="00FE107E"/>
    <w:rsid w:val="00FE2553"/>
    <w:rsid w:val="00FE3989"/>
    <w:rsid w:val="00FF450B"/>
    <w:rsid w:val="00FF6D22"/>
    <w:rsid w:val="00FF7A1D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tabs>
        <w:tab w:val="clear" w:pos="7663"/>
        <w:tab w:val="num" w:pos="576"/>
      </w:tabs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  <w:style w:type="paragraph" w:styleId="Reviso">
    <w:name w:val="Revision"/>
    <w:hidden/>
    <w:uiPriority w:val="99"/>
    <w:semiHidden/>
    <w:rsid w:val="00ED0781"/>
    <w:rPr>
      <w:sz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635B3"/>
    <w:rPr>
      <w:b/>
      <w:caps/>
      <w:kern w:val="1"/>
      <w:sz w:val="24"/>
      <w:szCs w:val="24"/>
      <w:lang w:eastAsia="ar-SA"/>
    </w:rPr>
  </w:style>
  <w:style w:type="paragraph" w:styleId="Bibliografia">
    <w:name w:val="Bibliography"/>
    <w:basedOn w:val="Normal"/>
    <w:next w:val="Normal"/>
    <w:uiPriority w:val="37"/>
    <w:unhideWhenUsed/>
    <w:rsid w:val="003635B3"/>
  </w:style>
  <w:style w:type="character" w:customStyle="1" w:styleId="apple-converted-space">
    <w:name w:val="apple-converted-space"/>
    <w:basedOn w:val="Fontepargpadro"/>
    <w:rsid w:val="0005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>
  <b:Source>
    <b:Tag>ASS13</b:Tag>
    <b:SourceType>InternetSite</b:SourceType>
    <b:Guid>{1BA796E5-72F0-4C91-848E-60CC50EE10DE}</b:Guid>
    <b:Author>
      <b:Author>
        <b:Corporate>ASSOCIATION OF BUSINESS PROCESS MANAGEMENT PROFESSIONALS BRAZIL</b:Corporate>
      </b:Author>
    </b:Author>
    <b:Year>2013</b:Year>
    <b:InternetSiteTitle>BPM CBOK Versão 3.0 – Ano 2013</b:InternetSiteTitle>
    <b:YearAccessed>2016</b:YearAccessed>
    <b:MonthAccessed>maio</b:MonthAccessed>
    <b:DayAccessed>30</b:DayAccessed>
    <b:URL>http://c.ymcdn.com/sites/www.abpmp.org/resource/resmgr/Docs/ABPMP_CBOK_Guide__Portuguese.pdf</b:URL>
    <b:RefOrder>1</b:RefOrder>
  </b:Source>
  <b:Source>
    <b:Tag>Pol</b:Tag>
    <b:SourceType>InternetSite</b:SourceType>
    <b:Guid>{57524E81-312A-4C31-BFC3-CBA584599E7D}</b:Guid>
    <b:Author>
      <b:Author>
        <b:NameList>
          <b:Person>
            <b:Last>Poleto</b:Last>
            <b:First>Thiago</b:First>
          </b:Person>
          <b:Person>
            <b:Last>Silva</b:Last>
            <b:First>Lucio</b:First>
            <b:Middle>Camara e</b:Middle>
          </b:Person>
          <b:Person>
            <b:Last>Freire</b:Last>
            <b:First>Carina</b:First>
            <b:Middle>Lopes</b:Middle>
          </b:Person>
          <b:Person>
            <b:Last>Costa</b:Last>
            <b:First>Ana</b:First>
            <b:Middle>Paula Cabral Seixas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1E8C1C1-41D4-451E-A9B7-E83C4C75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4819</Words>
  <Characters>26028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30786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7</cp:revision>
  <cp:lastPrinted>2011-03-03T11:17:00Z</cp:lastPrinted>
  <dcterms:created xsi:type="dcterms:W3CDTF">2016-10-26T02:50:00Z</dcterms:created>
  <dcterms:modified xsi:type="dcterms:W3CDTF">2016-10-31T22:20:00Z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f824818b-cf30-3cc4-a8b4-763509d7994e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