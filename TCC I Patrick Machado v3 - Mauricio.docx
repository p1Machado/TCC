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65BCF0" w14:textId="77777777" w:rsidR="00A84CF0" w:rsidRDefault="005436E2" w:rsidP="007C461F">
      <w:pPr>
        <w:pStyle w:val="Instituio"/>
      </w:pPr>
      <w:r w:rsidRPr="00A453AB">
        <w:rPr>
          <w:lang w:val="pt-BR" w:eastAsia="pt-BR"/>
        </w:rPr>
        <w:drawing>
          <wp:anchor distT="0" distB="0" distL="114300" distR="114300" simplePos="0" relativeHeight="251657728" behindDoc="0" locked="0" layoutInCell="1" allowOverlap="1" wp14:anchorId="199CEC39" wp14:editId="341EF95C">
            <wp:simplePos x="0" y="0"/>
            <wp:positionH relativeFrom="column">
              <wp:posOffset>2264410</wp:posOffset>
            </wp:positionH>
            <wp:positionV relativeFrom="paragraph">
              <wp:posOffset>-52705</wp:posOffset>
            </wp:positionV>
            <wp:extent cx="1193165" cy="899795"/>
            <wp:effectExtent l="0" t="0" r="0" b="0"/>
            <wp:wrapTopAndBottom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E1CA8" w14:textId="77777777" w:rsidR="00224C16" w:rsidRPr="00A453AB" w:rsidRDefault="00224C16" w:rsidP="002B5421">
      <w:pPr>
        <w:pStyle w:val="Instituio"/>
      </w:pPr>
      <w:r w:rsidRPr="00A453AB">
        <w:t>Universidade do sul de santa catarina</w:t>
      </w:r>
    </w:p>
    <w:p w14:paraId="4E6E07DC" w14:textId="77777777" w:rsidR="009B232F" w:rsidRPr="002B6118" w:rsidRDefault="002B6118" w:rsidP="002B5421">
      <w:pPr>
        <w:pStyle w:val="NOMEDOAUTOR"/>
        <w:rPr>
          <w:u w:val="single"/>
          <w:lang w:val="pt-BR"/>
        </w:rPr>
      </w:pPr>
      <w:r>
        <w:rPr>
          <w:lang w:val="pt-BR"/>
        </w:rPr>
        <w:t>PATRICK MACHADO</w:t>
      </w:r>
    </w:p>
    <w:p w14:paraId="6E3070EA" w14:textId="77777777" w:rsidR="00C7448C" w:rsidRPr="004A1EC9" w:rsidRDefault="00C7448C" w:rsidP="002B5421">
      <w:pPr>
        <w:pStyle w:val="FOLHADEROSTO"/>
      </w:pPr>
    </w:p>
    <w:p w14:paraId="5368B3B9" w14:textId="77777777" w:rsidR="00C7448C" w:rsidRPr="004A1EC9" w:rsidRDefault="00C7448C" w:rsidP="00224C16">
      <w:pPr>
        <w:pStyle w:val="FOLHADEROSTO"/>
      </w:pPr>
    </w:p>
    <w:p w14:paraId="72C39DA4" w14:textId="77777777" w:rsidR="00C7448C" w:rsidRPr="004A1EC9" w:rsidRDefault="00C7448C" w:rsidP="00224C16">
      <w:pPr>
        <w:pStyle w:val="FOLHADEROSTO"/>
      </w:pPr>
    </w:p>
    <w:p w14:paraId="558389D3" w14:textId="77777777" w:rsidR="00C7448C" w:rsidRPr="004A1EC9" w:rsidRDefault="00C7448C" w:rsidP="00224C16">
      <w:pPr>
        <w:pStyle w:val="FOLHADEROSTO"/>
      </w:pPr>
    </w:p>
    <w:p w14:paraId="324B3733" w14:textId="77777777" w:rsidR="009B232F" w:rsidRPr="004A1EC9" w:rsidRDefault="009B232F" w:rsidP="00224C16">
      <w:pPr>
        <w:pStyle w:val="FOLHADEROSTO"/>
      </w:pPr>
    </w:p>
    <w:p w14:paraId="0A916750" w14:textId="77777777" w:rsidR="004A1EC9" w:rsidRPr="004A1EC9" w:rsidRDefault="004A1EC9" w:rsidP="00224C16">
      <w:pPr>
        <w:pStyle w:val="FOLHADEROSTO"/>
      </w:pPr>
    </w:p>
    <w:p w14:paraId="07351BFE" w14:textId="77777777" w:rsidR="004A1EC9" w:rsidRPr="004A1EC9" w:rsidRDefault="004A1EC9" w:rsidP="00224C16">
      <w:pPr>
        <w:pStyle w:val="FOLHADEROSTO"/>
      </w:pPr>
    </w:p>
    <w:p w14:paraId="1B7F8E08" w14:textId="77777777" w:rsidR="004A1EC9" w:rsidRPr="004A1EC9" w:rsidRDefault="004A1EC9" w:rsidP="00224C16">
      <w:pPr>
        <w:pStyle w:val="FOLHADEROSTO"/>
      </w:pPr>
    </w:p>
    <w:p w14:paraId="07788993" w14:textId="77777777" w:rsidR="004A1EC9" w:rsidRPr="004A1EC9" w:rsidRDefault="004A1EC9" w:rsidP="00224C16">
      <w:pPr>
        <w:pStyle w:val="FOLHADEROSTO"/>
      </w:pPr>
    </w:p>
    <w:p w14:paraId="36427683" w14:textId="77777777" w:rsidR="004A1EC9" w:rsidRPr="004A1EC9" w:rsidRDefault="004A1EC9" w:rsidP="00224C16">
      <w:pPr>
        <w:pStyle w:val="FOLHADEROSTO"/>
      </w:pPr>
    </w:p>
    <w:p w14:paraId="2EC95C94" w14:textId="77777777" w:rsidR="004A1EC9" w:rsidRPr="004A1EC9" w:rsidRDefault="004A1EC9" w:rsidP="00224C16">
      <w:pPr>
        <w:pStyle w:val="FOLHADEROSTO"/>
      </w:pPr>
    </w:p>
    <w:p w14:paraId="7DF15D33" w14:textId="77777777" w:rsidR="004A1EC9" w:rsidRPr="00A453AB" w:rsidRDefault="004A1EC9" w:rsidP="00A453AB">
      <w:pPr>
        <w:pStyle w:val="FOLHADEROSTO"/>
      </w:pPr>
      <w:r w:rsidRPr="00A453AB">
        <w:t>título Principal:</w:t>
      </w:r>
    </w:p>
    <w:p w14:paraId="2F9159A6" w14:textId="77777777" w:rsidR="004A1EC9" w:rsidRPr="004A1EC9" w:rsidRDefault="004A1EC9" w:rsidP="00A453AB">
      <w:pPr>
        <w:pStyle w:val="FOLHADEROSTO"/>
      </w:pPr>
      <w:r w:rsidRPr="00A453AB">
        <w:t>subtítulo</w:t>
      </w:r>
    </w:p>
    <w:p w14:paraId="76291356" w14:textId="77777777" w:rsidR="004A1EC9" w:rsidRPr="004A1EC9" w:rsidRDefault="004A1EC9" w:rsidP="00224C16">
      <w:pPr>
        <w:pStyle w:val="FOLHADEROSTO"/>
      </w:pPr>
    </w:p>
    <w:p w14:paraId="20D7C8E0" w14:textId="77777777" w:rsidR="004A1EC9" w:rsidRPr="004A1EC9" w:rsidRDefault="004A1EC9" w:rsidP="00224C16">
      <w:pPr>
        <w:pStyle w:val="FOLHADEROSTO"/>
      </w:pPr>
    </w:p>
    <w:p w14:paraId="1141EBF4" w14:textId="77777777" w:rsidR="004A1EC9" w:rsidRPr="004A1EC9" w:rsidRDefault="004A1EC9" w:rsidP="00224C16">
      <w:pPr>
        <w:pStyle w:val="FOLHADEROSTO"/>
      </w:pPr>
    </w:p>
    <w:p w14:paraId="2905BA6C" w14:textId="77777777" w:rsidR="004A1EC9" w:rsidRPr="004A1EC9" w:rsidRDefault="004A1EC9" w:rsidP="00224C16">
      <w:pPr>
        <w:pStyle w:val="FOLHADEROSTO"/>
      </w:pPr>
    </w:p>
    <w:p w14:paraId="5BCD7F59" w14:textId="77777777" w:rsidR="004A1EC9" w:rsidRPr="004A1EC9" w:rsidRDefault="004A1EC9" w:rsidP="00224C16">
      <w:pPr>
        <w:pStyle w:val="FOLHADEROSTO"/>
      </w:pPr>
    </w:p>
    <w:p w14:paraId="759B696C" w14:textId="77777777" w:rsidR="004A1EC9" w:rsidRPr="004A1EC9" w:rsidRDefault="004A1EC9" w:rsidP="00224C16">
      <w:pPr>
        <w:pStyle w:val="FOLHADEROSTO"/>
      </w:pPr>
    </w:p>
    <w:p w14:paraId="66284A3F" w14:textId="77777777" w:rsidR="004A1EC9" w:rsidRPr="004A1EC9" w:rsidRDefault="004A1EC9" w:rsidP="00224C16">
      <w:pPr>
        <w:pStyle w:val="FOLHADEROSTO"/>
      </w:pPr>
    </w:p>
    <w:p w14:paraId="32B53006" w14:textId="77777777" w:rsidR="004A1EC9" w:rsidRPr="004A1EC9" w:rsidRDefault="004A1EC9" w:rsidP="00224C16">
      <w:pPr>
        <w:pStyle w:val="FOLHADEROSTO"/>
      </w:pPr>
    </w:p>
    <w:p w14:paraId="6C00278D" w14:textId="77777777" w:rsidR="004A1EC9" w:rsidRPr="004A1EC9" w:rsidRDefault="004A1EC9" w:rsidP="00224C16">
      <w:pPr>
        <w:pStyle w:val="FOLHADEROSTO"/>
      </w:pPr>
    </w:p>
    <w:p w14:paraId="5CFA301A" w14:textId="77777777" w:rsidR="004A1EC9" w:rsidRDefault="004A1EC9" w:rsidP="00224C16">
      <w:pPr>
        <w:pStyle w:val="FOLHADEROSTO"/>
      </w:pPr>
    </w:p>
    <w:p w14:paraId="0514343C" w14:textId="77777777" w:rsidR="009E20E0" w:rsidRPr="004A1EC9" w:rsidRDefault="009E20E0" w:rsidP="00224C16">
      <w:pPr>
        <w:pStyle w:val="FOLHADEROSTO"/>
      </w:pPr>
    </w:p>
    <w:p w14:paraId="73248CA7" w14:textId="77777777" w:rsidR="004A1EC9" w:rsidRPr="004A1EC9" w:rsidRDefault="004A1EC9" w:rsidP="00224C16">
      <w:pPr>
        <w:pStyle w:val="FOLHADEROSTO"/>
      </w:pPr>
    </w:p>
    <w:p w14:paraId="5C34DEF9" w14:textId="77777777" w:rsidR="004A1EC9" w:rsidRPr="00A453AB" w:rsidRDefault="002B6118" w:rsidP="002B5421">
      <w:pPr>
        <w:pStyle w:val="CidadeeAnodeentrega"/>
      </w:pPr>
      <w:r>
        <w:rPr>
          <w:lang w:val="pt-BR"/>
        </w:rPr>
        <w:t>Palhoça</w:t>
      </w:r>
    </w:p>
    <w:p w14:paraId="735ADD7B" w14:textId="77777777" w:rsidR="002B5421" w:rsidRPr="002B6118" w:rsidRDefault="002B6118" w:rsidP="002B5421">
      <w:pPr>
        <w:pStyle w:val="CidadeeAnodeentrega"/>
        <w:rPr>
          <w:lang w:val="pt-BR"/>
        </w:rPr>
      </w:pPr>
      <w:r>
        <w:rPr>
          <w:lang w:val="pt-BR"/>
        </w:rPr>
        <w:t>2016</w:t>
      </w:r>
    </w:p>
    <w:p w14:paraId="7FEFAE84" w14:textId="77777777" w:rsidR="00C7448C" w:rsidRPr="002B6118" w:rsidRDefault="002B6118" w:rsidP="00A453AB">
      <w:pPr>
        <w:pStyle w:val="NOMEDOAUTOR"/>
        <w:rPr>
          <w:lang w:val="pt-BR"/>
        </w:rPr>
      </w:pPr>
      <w:r>
        <w:rPr>
          <w:lang w:val="pt-BR"/>
        </w:rPr>
        <w:lastRenderedPageBreak/>
        <w:t>PATRICK MACHADO</w:t>
      </w:r>
    </w:p>
    <w:p w14:paraId="29070174" w14:textId="77777777" w:rsidR="00C7448C" w:rsidRPr="004A1EC9" w:rsidRDefault="00C7448C" w:rsidP="009B232F">
      <w:pPr>
        <w:pStyle w:val="FOLHADEROSTO"/>
        <w:jc w:val="both"/>
      </w:pPr>
    </w:p>
    <w:p w14:paraId="0CCF9097" w14:textId="77777777" w:rsidR="004A1EC9" w:rsidRPr="004A1EC9" w:rsidRDefault="004A1EC9" w:rsidP="009B232F">
      <w:pPr>
        <w:pStyle w:val="FOLHADEROSTO"/>
        <w:jc w:val="both"/>
      </w:pPr>
    </w:p>
    <w:p w14:paraId="11EAB558" w14:textId="77777777" w:rsidR="004A1EC9" w:rsidRPr="004A1EC9" w:rsidRDefault="004A1EC9" w:rsidP="009B232F">
      <w:pPr>
        <w:pStyle w:val="FOLHADEROSTO"/>
        <w:jc w:val="both"/>
      </w:pPr>
    </w:p>
    <w:p w14:paraId="743BA531" w14:textId="77777777" w:rsidR="004A1EC9" w:rsidRPr="004A1EC9" w:rsidRDefault="004A1EC9" w:rsidP="009B232F">
      <w:pPr>
        <w:pStyle w:val="FOLHADEROSTO"/>
        <w:jc w:val="both"/>
      </w:pPr>
    </w:p>
    <w:p w14:paraId="2F3D39CB" w14:textId="77777777" w:rsidR="004A1EC9" w:rsidRPr="004A1EC9" w:rsidRDefault="004A1EC9" w:rsidP="009B232F">
      <w:pPr>
        <w:pStyle w:val="FOLHADEROSTO"/>
        <w:jc w:val="both"/>
      </w:pPr>
    </w:p>
    <w:p w14:paraId="5ADEF749" w14:textId="77777777" w:rsidR="004A1EC9" w:rsidRPr="004A1EC9" w:rsidRDefault="004A1EC9" w:rsidP="009B232F">
      <w:pPr>
        <w:pStyle w:val="FOLHADEROSTO"/>
        <w:jc w:val="both"/>
      </w:pPr>
    </w:p>
    <w:p w14:paraId="36C1A3DB" w14:textId="77777777" w:rsidR="004A1EC9" w:rsidRPr="004A1EC9" w:rsidRDefault="004A1EC9" w:rsidP="009B232F">
      <w:pPr>
        <w:pStyle w:val="FOLHADEROSTO"/>
        <w:jc w:val="both"/>
      </w:pPr>
    </w:p>
    <w:p w14:paraId="3DB7D775" w14:textId="77777777" w:rsidR="004A1EC9" w:rsidRPr="004A1EC9" w:rsidRDefault="004A1EC9" w:rsidP="009B232F">
      <w:pPr>
        <w:pStyle w:val="FOLHADEROSTO"/>
        <w:jc w:val="both"/>
      </w:pPr>
    </w:p>
    <w:p w14:paraId="50D1879B" w14:textId="77777777" w:rsidR="00C7448C" w:rsidRPr="004A1EC9" w:rsidRDefault="00C7448C" w:rsidP="009B232F">
      <w:pPr>
        <w:pStyle w:val="FOLHADEROSTO"/>
      </w:pPr>
    </w:p>
    <w:p w14:paraId="114C38ED" w14:textId="77777777" w:rsidR="00C7448C" w:rsidRPr="004A1EC9" w:rsidRDefault="00C7448C" w:rsidP="009B232F">
      <w:pPr>
        <w:pStyle w:val="FOLHADEROSTO"/>
      </w:pPr>
    </w:p>
    <w:p w14:paraId="343099FD" w14:textId="77777777" w:rsidR="00C7448C" w:rsidRPr="004A1EC9" w:rsidRDefault="00C7448C" w:rsidP="009B232F">
      <w:pPr>
        <w:pStyle w:val="FOLHADEROSTO"/>
      </w:pPr>
    </w:p>
    <w:p w14:paraId="47905A19" w14:textId="77777777" w:rsidR="00C7448C" w:rsidRPr="004A1EC9" w:rsidRDefault="00C7448C" w:rsidP="009B232F">
      <w:pPr>
        <w:pStyle w:val="FOLHADEROSTO"/>
      </w:pPr>
      <w:r w:rsidRPr="004A1EC9">
        <w:t>título</w:t>
      </w:r>
      <w:r w:rsidR="004A1EC9">
        <w:t xml:space="preserve"> principal</w:t>
      </w:r>
      <w:r w:rsidRPr="004A1EC9">
        <w:t>:</w:t>
      </w:r>
    </w:p>
    <w:p w14:paraId="07DD4D19" w14:textId="77777777" w:rsidR="00C7448C" w:rsidRPr="004A1EC9" w:rsidRDefault="00C7448C" w:rsidP="009B232F">
      <w:pPr>
        <w:pStyle w:val="FOLHADEROSTO"/>
      </w:pPr>
      <w:r w:rsidRPr="004A1EC9">
        <w:t>subtítulo</w:t>
      </w:r>
    </w:p>
    <w:p w14:paraId="4FE36DA8" w14:textId="77777777" w:rsidR="00C7448C" w:rsidRPr="004A1EC9" w:rsidRDefault="00C7448C" w:rsidP="009B232F">
      <w:pPr>
        <w:pStyle w:val="FOLHADEROSTO"/>
      </w:pPr>
    </w:p>
    <w:p w14:paraId="62F29B00" w14:textId="77777777" w:rsidR="00C7448C" w:rsidRPr="004A1EC9" w:rsidRDefault="00C7448C">
      <w:pPr>
        <w:pStyle w:val="Naturezadotrabalho"/>
      </w:pPr>
    </w:p>
    <w:p w14:paraId="10312818" w14:textId="77777777" w:rsidR="004A1EC9" w:rsidRPr="004A1EC9" w:rsidRDefault="004A1EC9">
      <w:pPr>
        <w:pStyle w:val="Naturezadotrabalho"/>
      </w:pPr>
    </w:p>
    <w:p w14:paraId="48DBD312" w14:textId="77777777" w:rsidR="004A1EC9" w:rsidRPr="004A1EC9" w:rsidRDefault="004A1EC9">
      <w:pPr>
        <w:pStyle w:val="Naturezadotrabalho"/>
      </w:pPr>
    </w:p>
    <w:p w14:paraId="343D35C7" w14:textId="77777777" w:rsidR="004A1EC9" w:rsidRPr="004A1EC9" w:rsidRDefault="004A1EC9">
      <w:pPr>
        <w:pStyle w:val="Naturezadotrabalho"/>
      </w:pPr>
    </w:p>
    <w:p w14:paraId="2B44DDC6" w14:textId="77777777" w:rsidR="004A1EC9" w:rsidRPr="004A1EC9" w:rsidRDefault="004A1EC9">
      <w:pPr>
        <w:pStyle w:val="Naturezadotrabalho"/>
      </w:pPr>
    </w:p>
    <w:p w14:paraId="0BFCBD8A" w14:textId="77777777" w:rsidR="00C7448C" w:rsidRPr="004A1EC9" w:rsidRDefault="00C7448C">
      <w:pPr>
        <w:pStyle w:val="Naturezadotrabalho"/>
      </w:pPr>
    </w:p>
    <w:p w14:paraId="7A000AFB" w14:textId="77777777" w:rsidR="00C7448C" w:rsidRPr="004A1EC9" w:rsidRDefault="00C7448C">
      <w:pPr>
        <w:pStyle w:val="Naturezadotrabalho"/>
      </w:pPr>
    </w:p>
    <w:p w14:paraId="6EB233B2" w14:textId="77777777" w:rsidR="00C7448C" w:rsidRPr="004A1EC9" w:rsidRDefault="00C7448C">
      <w:pPr>
        <w:pStyle w:val="Naturezadotrabalho"/>
      </w:pPr>
      <w:r w:rsidRPr="004A1EC9">
        <w:t xml:space="preserve">Trabalho de Conclusão de Curso apresentado ao Curso de Graduação em </w:t>
      </w:r>
      <w:r w:rsidR="002B6118">
        <w:t>Sistemas de Informação</w:t>
      </w:r>
      <w:r w:rsidRPr="004A1EC9">
        <w:t xml:space="preserve"> da Universidade do Sul de Santa Catarina, como requisito parcial à obtenção do título de Bacharel em </w:t>
      </w:r>
      <w:r w:rsidR="002B6118">
        <w:t>Sistemas de Informação</w:t>
      </w:r>
      <w:r w:rsidRPr="004A1EC9">
        <w:t>.</w:t>
      </w:r>
    </w:p>
    <w:p w14:paraId="45761EE3" w14:textId="77777777" w:rsidR="00C7448C" w:rsidRPr="004A1EC9" w:rsidRDefault="00C7448C" w:rsidP="009B232F">
      <w:pPr>
        <w:pStyle w:val="FolhadeRosto0"/>
      </w:pPr>
    </w:p>
    <w:p w14:paraId="5F8BC19B" w14:textId="77777777" w:rsidR="00A453AB" w:rsidRPr="004A1EC9" w:rsidRDefault="00A453AB" w:rsidP="009B232F">
      <w:pPr>
        <w:pStyle w:val="FolhadeRosto0"/>
      </w:pPr>
    </w:p>
    <w:p w14:paraId="0F8F3AAB" w14:textId="77777777" w:rsidR="00C7448C" w:rsidRPr="004A1EC9" w:rsidRDefault="00C7448C" w:rsidP="00A453AB">
      <w:pPr>
        <w:pStyle w:val="FolhadeRosto0"/>
      </w:pPr>
      <w:r w:rsidRPr="004A1EC9">
        <w:t>Orientador: Prof.</w:t>
      </w:r>
      <w:r w:rsidR="00A84CF0">
        <w:t xml:space="preserve"> </w:t>
      </w:r>
      <w:r w:rsidR="002B6118">
        <w:rPr>
          <w:lang w:val="pt-BR"/>
        </w:rPr>
        <w:t>Maurício Botelho</w:t>
      </w:r>
      <w:r w:rsidR="00A84CF0" w:rsidRPr="009D1692">
        <w:t xml:space="preserve">, </w:t>
      </w:r>
      <w:r w:rsidR="002B6118">
        <w:rPr>
          <w:lang w:val="pt-BR"/>
        </w:rPr>
        <w:t>M</w:t>
      </w:r>
      <w:r w:rsidR="006E12C9">
        <w:rPr>
          <w:lang w:val="pt-BR"/>
        </w:rPr>
        <w:t>Eng</w:t>
      </w:r>
      <w:r w:rsidR="00A84CF0" w:rsidRPr="00B45160">
        <w:t>.</w:t>
      </w:r>
    </w:p>
    <w:p w14:paraId="04CA600E" w14:textId="77777777" w:rsidR="00C7448C" w:rsidRDefault="00C7448C" w:rsidP="009B232F">
      <w:pPr>
        <w:pStyle w:val="FolhadeRosto0"/>
      </w:pPr>
    </w:p>
    <w:p w14:paraId="62D3B9D2" w14:textId="77777777" w:rsidR="00A453AB" w:rsidRDefault="00A453AB" w:rsidP="009B232F">
      <w:pPr>
        <w:pStyle w:val="FolhadeRosto0"/>
      </w:pPr>
    </w:p>
    <w:p w14:paraId="6F8CAB17" w14:textId="77777777" w:rsidR="00A453AB" w:rsidRPr="00A453AB" w:rsidRDefault="00A453AB" w:rsidP="009B232F">
      <w:pPr>
        <w:pStyle w:val="FolhadeRosto0"/>
        <w:rPr>
          <w:u w:val="single"/>
        </w:rPr>
      </w:pPr>
    </w:p>
    <w:p w14:paraId="028C9096" w14:textId="77777777" w:rsidR="00C7448C" w:rsidRDefault="00C7448C" w:rsidP="009B232F">
      <w:pPr>
        <w:pStyle w:val="FolhadeRosto0"/>
      </w:pPr>
    </w:p>
    <w:p w14:paraId="65938E73" w14:textId="77777777" w:rsidR="009E20E0" w:rsidRPr="004A1EC9" w:rsidRDefault="009E20E0" w:rsidP="009B232F">
      <w:pPr>
        <w:pStyle w:val="FolhadeRosto0"/>
      </w:pPr>
    </w:p>
    <w:p w14:paraId="68CCC850" w14:textId="77777777" w:rsidR="00C7448C" w:rsidRDefault="00C7448C" w:rsidP="009B232F">
      <w:pPr>
        <w:pStyle w:val="FolhadeRosto0"/>
      </w:pPr>
    </w:p>
    <w:p w14:paraId="132DA38B" w14:textId="77777777" w:rsidR="00A453AB" w:rsidRPr="004A1EC9" w:rsidRDefault="00A453AB" w:rsidP="009B232F">
      <w:pPr>
        <w:pStyle w:val="FolhadeRosto0"/>
      </w:pPr>
    </w:p>
    <w:p w14:paraId="58E7D659" w14:textId="77777777" w:rsidR="00C7448C" w:rsidRPr="002B6118" w:rsidRDefault="002B6118" w:rsidP="00A453AB">
      <w:pPr>
        <w:pStyle w:val="CidadeeAnodeentrega"/>
        <w:rPr>
          <w:lang w:val="pt-BR"/>
        </w:rPr>
      </w:pPr>
      <w:r>
        <w:rPr>
          <w:lang w:val="pt-BR"/>
        </w:rPr>
        <w:t>Palhoça</w:t>
      </w:r>
    </w:p>
    <w:p w14:paraId="5116FFC7" w14:textId="77777777" w:rsidR="00C7448C" w:rsidRPr="002B6118" w:rsidRDefault="002B6118" w:rsidP="00A453AB">
      <w:pPr>
        <w:pStyle w:val="CidadeeAnodeentrega"/>
        <w:rPr>
          <w:lang w:val="pt-BR"/>
        </w:rPr>
      </w:pPr>
      <w:r>
        <w:rPr>
          <w:lang w:val="pt-BR"/>
        </w:rPr>
        <w:t>2016</w:t>
      </w:r>
    </w:p>
    <w:p w14:paraId="7A5F6143" w14:textId="77777777" w:rsidR="009042E1" w:rsidRPr="002B6118" w:rsidRDefault="002B6118" w:rsidP="007C461F">
      <w:pPr>
        <w:pStyle w:val="NOMEDOAUTOR"/>
        <w:rPr>
          <w:lang w:val="pt-BR"/>
        </w:rPr>
      </w:pPr>
      <w:r>
        <w:rPr>
          <w:lang w:val="pt-BR"/>
        </w:rPr>
        <w:lastRenderedPageBreak/>
        <w:t>PATRICK MACHADO</w:t>
      </w:r>
    </w:p>
    <w:p w14:paraId="38233DBA" w14:textId="77777777" w:rsidR="00C7448C" w:rsidRPr="004A1EC9" w:rsidRDefault="00C7448C" w:rsidP="009B232F">
      <w:pPr>
        <w:pStyle w:val="FOLHADEROSTO"/>
      </w:pPr>
    </w:p>
    <w:p w14:paraId="3B03E21C" w14:textId="77777777" w:rsidR="00C7448C" w:rsidRPr="004A1EC9" w:rsidRDefault="00C7448C" w:rsidP="009B232F">
      <w:pPr>
        <w:pStyle w:val="FOLHADEROSTO"/>
      </w:pPr>
    </w:p>
    <w:p w14:paraId="1F062856" w14:textId="77777777" w:rsidR="00C7448C" w:rsidRPr="004A1EC9" w:rsidRDefault="00C7448C" w:rsidP="009B232F">
      <w:pPr>
        <w:pStyle w:val="FOLHADEROSTO"/>
      </w:pPr>
    </w:p>
    <w:p w14:paraId="4A462EC1" w14:textId="77777777" w:rsidR="00C7448C" w:rsidRPr="004A1EC9" w:rsidRDefault="00C7448C" w:rsidP="009B232F">
      <w:pPr>
        <w:pStyle w:val="FOLHADEROSTO"/>
      </w:pPr>
    </w:p>
    <w:p w14:paraId="017C6ED8" w14:textId="77777777" w:rsidR="00C7448C" w:rsidRPr="004A1EC9" w:rsidRDefault="00C7448C" w:rsidP="009B232F">
      <w:pPr>
        <w:pStyle w:val="FOLHADEROSTO"/>
      </w:pPr>
    </w:p>
    <w:p w14:paraId="1DB507F2" w14:textId="77777777" w:rsidR="00C7448C" w:rsidRPr="004A1EC9" w:rsidRDefault="00C7448C" w:rsidP="009B232F">
      <w:pPr>
        <w:pStyle w:val="FOLHADEROSTO"/>
      </w:pPr>
    </w:p>
    <w:p w14:paraId="44FEA096" w14:textId="77777777" w:rsidR="00C7448C" w:rsidRPr="004A1EC9" w:rsidRDefault="00C7448C" w:rsidP="009B232F">
      <w:pPr>
        <w:pStyle w:val="FOLHADEROSTO"/>
      </w:pPr>
    </w:p>
    <w:p w14:paraId="77637F61" w14:textId="77777777" w:rsidR="00C7448C" w:rsidRPr="004A1EC9" w:rsidRDefault="00C7448C" w:rsidP="009B232F">
      <w:pPr>
        <w:pStyle w:val="FOLHADEROSTO"/>
      </w:pPr>
    </w:p>
    <w:p w14:paraId="3F1AAF83" w14:textId="77777777" w:rsidR="00C7448C" w:rsidRPr="004A1EC9" w:rsidRDefault="00C7448C" w:rsidP="009B232F">
      <w:pPr>
        <w:pStyle w:val="FOLHADEROSTO"/>
      </w:pPr>
      <w:r w:rsidRPr="004A1EC9">
        <w:t>título</w:t>
      </w:r>
      <w:r w:rsidR="004A1EC9">
        <w:t xml:space="preserve"> principal</w:t>
      </w:r>
      <w:r w:rsidRPr="004A1EC9">
        <w:t>:</w:t>
      </w:r>
    </w:p>
    <w:p w14:paraId="7DCC176B" w14:textId="77777777" w:rsidR="00C7448C" w:rsidRPr="004A1EC9" w:rsidRDefault="00C7448C" w:rsidP="009B232F">
      <w:pPr>
        <w:pStyle w:val="FOLHADEROSTO"/>
      </w:pPr>
      <w:r w:rsidRPr="004A1EC9">
        <w:t>subtítulo</w:t>
      </w:r>
    </w:p>
    <w:p w14:paraId="19AB541E" w14:textId="77777777" w:rsidR="00C7448C" w:rsidRPr="004A1EC9" w:rsidRDefault="00C7448C" w:rsidP="009B232F">
      <w:pPr>
        <w:pStyle w:val="FOLHADEROSTO"/>
      </w:pPr>
    </w:p>
    <w:p w14:paraId="5CC6BA45" w14:textId="77777777" w:rsidR="00C7448C" w:rsidRPr="004A1EC9" w:rsidRDefault="00C7448C" w:rsidP="009B232F">
      <w:pPr>
        <w:pStyle w:val="FOLHADEROSTO"/>
      </w:pPr>
    </w:p>
    <w:p w14:paraId="4EE4CBD2" w14:textId="77777777" w:rsidR="00C7448C" w:rsidRPr="004A1EC9" w:rsidRDefault="00C7448C" w:rsidP="009B232F">
      <w:pPr>
        <w:pStyle w:val="FOLHADEROSTO"/>
      </w:pPr>
    </w:p>
    <w:p w14:paraId="3A6C2090" w14:textId="77777777" w:rsidR="00C7448C" w:rsidRPr="004A1EC9" w:rsidRDefault="00C7448C" w:rsidP="009B232F">
      <w:pPr>
        <w:pStyle w:val="FOLHADEROSTO"/>
      </w:pPr>
    </w:p>
    <w:p w14:paraId="612A1604" w14:textId="77777777" w:rsidR="00C7448C" w:rsidRPr="004A1EC9" w:rsidRDefault="00C7448C" w:rsidP="009B232F">
      <w:pPr>
        <w:pStyle w:val="FOLHADEROSTO"/>
      </w:pPr>
    </w:p>
    <w:p w14:paraId="269B9243" w14:textId="77777777" w:rsidR="00C7448C" w:rsidRPr="004A1EC9" w:rsidRDefault="00C7448C">
      <w:pPr>
        <w:pStyle w:val="Naturezadotrabalho"/>
      </w:pPr>
      <w:r w:rsidRPr="004A1EC9">
        <w:t xml:space="preserve">Este Trabalho de Conclusão de Curso foi julgado adequado à obtenção do título de </w:t>
      </w:r>
      <w:r w:rsidR="00715CA6">
        <w:t xml:space="preserve">Bacharel em </w:t>
      </w:r>
      <w:r w:rsidR="002B6118">
        <w:t>Sistemas de Informação</w:t>
      </w:r>
      <w:r w:rsidR="00715CA6">
        <w:t xml:space="preserve"> </w:t>
      </w:r>
      <w:r w:rsidRPr="004A1EC9">
        <w:t xml:space="preserve">e aprovado em sua forma final pelo Curso de Graduação em </w:t>
      </w:r>
      <w:r w:rsidR="002B6118">
        <w:t>Sistemas de Informação</w:t>
      </w:r>
      <w:r w:rsidR="00715CA6">
        <w:t xml:space="preserve"> </w:t>
      </w:r>
      <w:r w:rsidRPr="004A1EC9">
        <w:t>da Universidade do Sul de Santa Catarina.</w:t>
      </w:r>
    </w:p>
    <w:p w14:paraId="3946E304" w14:textId="77777777" w:rsidR="00C7448C" w:rsidRPr="004A1EC9" w:rsidRDefault="00C7448C" w:rsidP="009B232F">
      <w:pPr>
        <w:pStyle w:val="FOLHADEROSTO"/>
      </w:pPr>
    </w:p>
    <w:p w14:paraId="6F7FDFA6" w14:textId="77777777" w:rsidR="00C7448C" w:rsidRPr="004A1EC9" w:rsidRDefault="00C7448C" w:rsidP="009B232F">
      <w:pPr>
        <w:pStyle w:val="FOLHADEROSTO"/>
      </w:pPr>
    </w:p>
    <w:p w14:paraId="17B3E349" w14:textId="77777777" w:rsidR="00C7448C" w:rsidRPr="004A1EC9" w:rsidRDefault="00C7448C" w:rsidP="009B232F">
      <w:pPr>
        <w:pStyle w:val="FOLHADEROSTO"/>
      </w:pPr>
    </w:p>
    <w:p w14:paraId="6B232449" w14:textId="77777777" w:rsidR="00C7448C" w:rsidRPr="004A1EC9" w:rsidRDefault="00C7448C" w:rsidP="009B232F">
      <w:pPr>
        <w:pStyle w:val="FOLHADEROSTO"/>
      </w:pPr>
    </w:p>
    <w:p w14:paraId="3E33EA46" w14:textId="77777777" w:rsidR="00C7448C" w:rsidRPr="004A1EC9" w:rsidRDefault="007C461F" w:rsidP="009B232F">
      <w:pPr>
        <w:pStyle w:val="FolhadeRosto0"/>
      </w:pPr>
      <w:r>
        <w:t>(Local)</w:t>
      </w:r>
      <w:r w:rsidR="00C7448C" w:rsidRPr="004A1EC9">
        <w:t>, (dia) de (mês) de (ano da defesa).</w:t>
      </w:r>
    </w:p>
    <w:p w14:paraId="68AF4CAE" w14:textId="77777777" w:rsidR="00C7448C" w:rsidRPr="004A1EC9" w:rsidRDefault="00C7448C" w:rsidP="009B232F">
      <w:pPr>
        <w:pStyle w:val="FolhadeRosto0"/>
      </w:pPr>
    </w:p>
    <w:p w14:paraId="281D9377" w14:textId="77777777" w:rsidR="00C7448C" w:rsidRPr="004A1EC9" w:rsidRDefault="00C7448C" w:rsidP="009B232F">
      <w:pPr>
        <w:pStyle w:val="Banca"/>
      </w:pPr>
      <w:r w:rsidRPr="004A1EC9">
        <w:t>______________________________________________________</w:t>
      </w:r>
    </w:p>
    <w:p w14:paraId="11AF176C" w14:textId="77777777" w:rsidR="00C7448C" w:rsidRPr="009D1692" w:rsidRDefault="00C7448C" w:rsidP="009B232F">
      <w:pPr>
        <w:pStyle w:val="Banca"/>
      </w:pPr>
      <w:r w:rsidRPr="004A1EC9">
        <w:t>Professor e orientador Nome do Professor</w:t>
      </w:r>
      <w:r w:rsidRPr="009D1692">
        <w:t xml:space="preserve">, </w:t>
      </w:r>
      <w:r w:rsidR="00A84CF0" w:rsidRPr="009D1692">
        <w:t>abreviatura da titulação</w:t>
      </w:r>
      <w:r w:rsidRPr="009D1692">
        <w:t>.</w:t>
      </w:r>
    </w:p>
    <w:p w14:paraId="05223FE3" w14:textId="77777777" w:rsidR="00C7448C" w:rsidRPr="009D1692" w:rsidRDefault="00C7448C" w:rsidP="009B232F">
      <w:pPr>
        <w:pStyle w:val="Banca"/>
      </w:pPr>
      <w:r w:rsidRPr="009D1692">
        <w:t>Universidade do Sul de Santa Catarina</w:t>
      </w:r>
    </w:p>
    <w:p w14:paraId="0DF99D0B" w14:textId="77777777" w:rsidR="00C7448C" w:rsidRPr="009D1692" w:rsidRDefault="00C7448C" w:rsidP="009B232F">
      <w:pPr>
        <w:pStyle w:val="Banca"/>
      </w:pPr>
    </w:p>
    <w:p w14:paraId="3C0A5D9A" w14:textId="77777777" w:rsidR="00C7448C" w:rsidRPr="009D1692" w:rsidRDefault="00C7448C" w:rsidP="009B232F">
      <w:pPr>
        <w:pStyle w:val="Banca"/>
      </w:pPr>
      <w:r w:rsidRPr="009D1692">
        <w:t>______________________________________________________</w:t>
      </w:r>
    </w:p>
    <w:p w14:paraId="74B5B608" w14:textId="77777777" w:rsidR="00C7448C" w:rsidRPr="009D1692" w:rsidRDefault="00C7448C" w:rsidP="009B232F">
      <w:pPr>
        <w:pStyle w:val="Banca"/>
      </w:pPr>
      <w:r w:rsidRPr="009D1692">
        <w:t xml:space="preserve">Prof. Nome do Professor, </w:t>
      </w:r>
      <w:r w:rsidR="00A84CF0" w:rsidRPr="009D1692">
        <w:t>abreviatura da titulação</w:t>
      </w:r>
      <w:r w:rsidRPr="009D1692">
        <w:t>.</w:t>
      </w:r>
    </w:p>
    <w:p w14:paraId="7A154FFB" w14:textId="77777777" w:rsidR="00C7448C" w:rsidRPr="009D1692" w:rsidRDefault="00C7448C" w:rsidP="009B232F">
      <w:pPr>
        <w:pStyle w:val="Banca"/>
      </w:pPr>
      <w:r w:rsidRPr="009D1692">
        <w:t>Universidade do Sul de Santa Catarina</w:t>
      </w:r>
    </w:p>
    <w:p w14:paraId="1EAA52C9" w14:textId="77777777" w:rsidR="00C7448C" w:rsidRPr="009D1692" w:rsidRDefault="00C7448C" w:rsidP="009B232F">
      <w:pPr>
        <w:pStyle w:val="Banca"/>
      </w:pPr>
    </w:p>
    <w:p w14:paraId="0736B394" w14:textId="77777777" w:rsidR="00C7448C" w:rsidRPr="009D1692" w:rsidRDefault="00C7448C" w:rsidP="009B232F">
      <w:pPr>
        <w:pStyle w:val="Banca"/>
      </w:pPr>
      <w:r w:rsidRPr="009D1692">
        <w:t>______________________________________________________</w:t>
      </w:r>
    </w:p>
    <w:p w14:paraId="5893DDFA" w14:textId="77777777" w:rsidR="00C7448C" w:rsidRPr="009D1692" w:rsidRDefault="00C7448C" w:rsidP="009B232F">
      <w:pPr>
        <w:pStyle w:val="Banca"/>
      </w:pPr>
      <w:r w:rsidRPr="009D1692">
        <w:t xml:space="preserve">Prof. Nome do Professor, </w:t>
      </w:r>
      <w:r w:rsidR="00A84CF0" w:rsidRPr="009D1692">
        <w:t>abreviatura da titulação</w:t>
      </w:r>
      <w:r w:rsidRPr="009D1692">
        <w:t>.</w:t>
      </w:r>
    </w:p>
    <w:p w14:paraId="3BB795EA" w14:textId="77777777" w:rsidR="00C7448C" w:rsidRPr="004A1EC9" w:rsidRDefault="00C7448C" w:rsidP="009B232F">
      <w:pPr>
        <w:pStyle w:val="Banca"/>
      </w:pPr>
      <w:r w:rsidRPr="009D1692">
        <w:t>Universidade do Sul de Santa Catarina</w:t>
      </w:r>
    </w:p>
    <w:p w14:paraId="52B94848" w14:textId="0C9BFFA3" w:rsidR="00B6107B" w:rsidRDefault="00B6107B" w:rsidP="00872751">
      <w:pPr>
        <w:pStyle w:val="Resumos"/>
        <w:spacing w:after="960"/>
      </w:pPr>
    </w:p>
    <w:p w14:paraId="2916C5C7" w14:textId="77777777" w:rsidR="00F14739" w:rsidRPr="009D2241" w:rsidRDefault="00B6107B" w:rsidP="00552B6B">
      <w:pPr>
        <w:pStyle w:val="Resumos"/>
        <w:spacing w:after="960"/>
        <w:jc w:val="center"/>
        <w:rPr>
          <w:b/>
        </w:rPr>
      </w:pPr>
      <w:r>
        <w:br w:type="page"/>
      </w:r>
      <w:r w:rsidR="009D2241" w:rsidRPr="009D2241">
        <w:rPr>
          <w:b/>
        </w:rPr>
        <w:lastRenderedPageBreak/>
        <w:t xml:space="preserve">LISTA </w:t>
      </w:r>
      <w:r w:rsidR="009D2241" w:rsidRPr="00A33F4A">
        <w:rPr>
          <w:b/>
        </w:rPr>
        <w:t>DE ILUSTRAÇÕES</w:t>
      </w:r>
      <w:r w:rsidR="009D2241">
        <w:rPr>
          <w:b/>
        </w:rPr>
        <w:t xml:space="preserve"> </w:t>
      </w:r>
    </w:p>
    <w:p w14:paraId="127062D9" w14:textId="0284045D" w:rsidR="009D2241" w:rsidRPr="00872751" w:rsidRDefault="00A41117" w:rsidP="00872751">
      <w:pPr>
        <w:pStyle w:val="ndicedeilustraes"/>
        <w:tabs>
          <w:tab w:val="right" w:leader="dot" w:pos="9060"/>
        </w:tabs>
        <w:spacing w:line="360" w:lineRule="auto"/>
      </w:pPr>
      <w:r>
        <w:fldChar w:fldCharType="begin"/>
      </w:r>
      <w:r>
        <w:instrText xml:space="preserve"> TOC \c "FIGURA" </w:instrText>
      </w:r>
      <w:r>
        <w:fldChar w:fldCharType="separate"/>
      </w:r>
      <w:r w:rsidR="00872751">
        <w:rPr>
          <w:b/>
          <w:bCs/>
          <w:noProof/>
        </w:rPr>
        <w:t>Nenhuma entrada de índice de ilustrações foi encontrada.</w:t>
      </w:r>
      <w:r>
        <w:rPr>
          <w:b/>
          <w:bCs/>
          <w:noProof/>
        </w:rPr>
        <w:fldChar w:fldCharType="end"/>
      </w:r>
      <w:r w:rsidR="00872751">
        <w:t xml:space="preserve"> </w:t>
      </w:r>
      <w:r w:rsidR="009D2241">
        <w:br w:type="page"/>
      </w:r>
      <w:r w:rsidR="009D2241" w:rsidRPr="009D2241">
        <w:rPr>
          <w:szCs w:val="24"/>
        </w:rPr>
        <w:lastRenderedPageBreak/>
        <w:t>LISTA DE TABELAS</w:t>
      </w:r>
    </w:p>
    <w:p w14:paraId="422D89B5" w14:textId="49BE15F7" w:rsidR="009D2241" w:rsidRDefault="00A41117" w:rsidP="009D2241">
      <w:pPr>
        <w:pStyle w:val="Sumrio1"/>
        <w:tabs>
          <w:tab w:val="right" w:leader="dot" w:pos="9070"/>
        </w:tabs>
        <w:spacing w:before="0" w:after="0" w:line="360" w:lineRule="auto"/>
      </w:pPr>
      <w:r>
        <w:fldChar w:fldCharType="begin"/>
      </w:r>
      <w:r>
        <w:instrText xml:space="preserve"> TOC \c "TABELA" </w:instrText>
      </w:r>
      <w:r>
        <w:fldChar w:fldCharType="separate"/>
      </w:r>
      <w:r w:rsidR="00872751">
        <w:rPr>
          <w:caps w:val="0"/>
          <w:noProof/>
          <w:sz w:val="24"/>
          <w:szCs w:val="20"/>
        </w:rPr>
        <w:t>Nenhuma entrada de índice de ilustrações foi encontrada.</w:t>
      </w:r>
      <w:r>
        <w:rPr>
          <w:caps w:val="0"/>
          <w:noProof/>
          <w:sz w:val="24"/>
          <w:szCs w:val="20"/>
        </w:rPr>
        <w:fldChar w:fldCharType="end"/>
      </w:r>
    </w:p>
    <w:p w14:paraId="6808B6A6" w14:textId="77777777" w:rsidR="009D2241" w:rsidRPr="009D2241" w:rsidRDefault="009D2241" w:rsidP="00552B6B">
      <w:pPr>
        <w:pStyle w:val="Sumrio1"/>
        <w:tabs>
          <w:tab w:val="right" w:leader="dot" w:pos="9070"/>
        </w:tabs>
        <w:spacing w:before="0" w:after="960" w:line="360" w:lineRule="auto"/>
        <w:jc w:val="center"/>
        <w:rPr>
          <w:sz w:val="24"/>
          <w:szCs w:val="24"/>
        </w:rPr>
      </w:pPr>
      <w:r>
        <w:br w:type="page"/>
      </w:r>
      <w:r w:rsidR="00C7448C" w:rsidRPr="009D2241">
        <w:rPr>
          <w:sz w:val="24"/>
          <w:szCs w:val="24"/>
        </w:rPr>
        <w:lastRenderedPageBreak/>
        <w:t>sumário</w:t>
      </w:r>
    </w:p>
    <w:p w14:paraId="2D8CFD59" w14:textId="6C84717A" w:rsidR="002C09D1" w:rsidRDefault="00C7448C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 w:rsidRPr="006645B1">
        <w:rPr>
          <w:sz w:val="24"/>
          <w:szCs w:val="24"/>
        </w:rPr>
        <w:fldChar w:fldCharType="begin"/>
      </w:r>
      <w:r w:rsidRPr="006645B1">
        <w:rPr>
          <w:sz w:val="24"/>
          <w:szCs w:val="24"/>
        </w:rPr>
        <w:instrText xml:space="preserve"> TOC \o "1-9" \t "Título 9;9;Título 8;8;Título 7;7;Título 6;6;Título 5;5;Título 4;4;Título 3;3;Título 2;2;Título 1;1;9 Títulos pós-textuais;1" \h</w:instrText>
      </w:r>
      <w:r w:rsidRPr="006645B1">
        <w:rPr>
          <w:sz w:val="24"/>
          <w:szCs w:val="24"/>
        </w:rPr>
        <w:fldChar w:fldCharType="separate"/>
      </w:r>
      <w:hyperlink w:anchor="_Toc450743200" w:history="1">
        <w:r w:rsidR="002C09D1" w:rsidRPr="00E55520">
          <w:rPr>
            <w:rStyle w:val="Hyperlink"/>
            <w:noProof/>
          </w:rPr>
          <w:t>1</w:t>
        </w:r>
        <w:r w:rsidR="002C09D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INTRODUÇÃO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_Toc450743200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7</w:t>
        </w:r>
        <w:r w:rsidR="002C09D1">
          <w:rPr>
            <w:noProof/>
          </w:rPr>
          <w:fldChar w:fldCharType="end"/>
        </w:r>
      </w:hyperlink>
    </w:p>
    <w:p w14:paraId="14E00565" w14:textId="0EB154C6" w:rsidR="002C09D1" w:rsidRDefault="00A41117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01" w:history="1">
        <w:r w:rsidR="002C09D1" w:rsidRPr="00E55520">
          <w:rPr>
            <w:rStyle w:val="Hyperlink"/>
            <w:noProof/>
          </w:rPr>
          <w:t>1.1</w:t>
        </w:r>
        <w:r w:rsidR="002C09D1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PROBLEMÁTICA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_Toc450743201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8</w:t>
        </w:r>
        <w:r w:rsidR="002C09D1">
          <w:rPr>
            <w:noProof/>
          </w:rPr>
          <w:fldChar w:fldCharType="end"/>
        </w:r>
      </w:hyperlink>
    </w:p>
    <w:p w14:paraId="713BA0CC" w14:textId="58814CFA" w:rsidR="002C09D1" w:rsidRDefault="00A41117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02" w:history="1">
        <w:r w:rsidR="002C09D1" w:rsidRPr="00E55520">
          <w:rPr>
            <w:rStyle w:val="Hyperlink"/>
            <w:noProof/>
          </w:rPr>
          <w:t>1.2</w:t>
        </w:r>
        <w:r w:rsidR="002C09D1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OBJETIVOS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_Toc450743202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9</w:t>
        </w:r>
        <w:r w:rsidR="002C09D1">
          <w:rPr>
            <w:noProof/>
          </w:rPr>
          <w:fldChar w:fldCharType="end"/>
        </w:r>
      </w:hyperlink>
    </w:p>
    <w:p w14:paraId="1794994A" w14:textId="22F599CB" w:rsidR="002C09D1" w:rsidRDefault="00A41117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50743203" w:history="1">
        <w:r w:rsidR="002C09D1" w:rsidRPr="00E55520">
          <w:rPr>
            <w:rStyle w:val="Hyperlink"/>
            <w:noProof/>
          </w:rPr>
          <w:t>1.2.1</w:t>
        </w:r>
        <w:r w:rsidR="002C09D1"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Objetivo geral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_Toc450743203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9</w:t>
        </w:r>
        <w:r w:rsidR="002C09D1">
          <w:rPr>
            <w:noProof/>
          </w:rPr>
          <w:fldChar w:fldCharType="end"/>
        </w:r>
      </w:hyperlink>
    </w:p>
    <w:p w14:paraId="3AC96401" w14:textId="4A07712D" w:rsidR="002C09D1" w:rsidRDefault="00A41117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50743204" w:history="1">
        <w:r w:rsidR="002C09D1" w:rsidRPr="00E55520">
          <w:rPr>
            <w:rStyle w:val="Hyperlink"/>
            <w:noProof/>
          </w:rPr>
          <w:t>1.2.2</w:t>
        </w:r>
        <w:r w:rsidR="002C09D1"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Objetivos específicos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_Toc450743204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10</w:t>
        </w:r>
        <w:r w:rsidR="002C09D1">
          <w:rPr>
            <w:noProof/>
          </w:rPr>
          <w:fldChar w:fldCharType="end"/>
        </w:r>
      </w:hyperlink>
    </w:p>
    <w:p w14:paraId="5B0E5613" w14:textId="75FCC02D" w:rsidR="002C09D1" w:rsidRDefault="00A41117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05" w:history="1">
        <w:r w:rsidR="002C09D1" w:rsidRPr="00E55520">
          <w:rPr>
            <w:rStyle w:val="Hyperlink"/>
            <w:noProof/>
          </w:rPr>
          <w:t>1.3</w:t>
        </w:r>
        <w:r w:rsidR="002C09D1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JUSTIFICATIVA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_Toc450743205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10</w:t>
        </w:r>
        <w:r w:rsidR="002C09D1">
          <w:rPr>
            <w:noProof/>
          </w:rPr>
          <w:fldChar w:fldCharType="end"/>
        </w:r>
      </w:hyperlink>
    </w:p>
    <w:p w14:paraId="5008FD54" w14:textId="1238255C" w:rsidR="002C09D1" w:rsidRDefault="00A41117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06" w:history="1">
        <w:r w:rsidR="002C09D1" w:rsidRPr="00E55520">
          <w:rPr>
            <w:rStyle w:val="Hyperlink"/>
            <w:noProof/>
          </w:rPr>
          <w:t>1.4</w:t>
        </w:r>
        <w:r w:rsidR="002C09D1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ESTRUTURA DA MONOGRAFIA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_Toc450743206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10</w:t>
        </w:r>
        <w:r w:rsidR="002C09D1">
          <w:rPr>
            <w:noProof/>
          </w:rPr>
          <w:fldChar w:fldCharType="end"/>
        </w:r>
      </w:hyperlink>
    </w:p>
    <w:p w14:paraId="03EB64F9" w14:textId="51FA5A04" w:rsidR="002C09D1" w:rsidRDefault="00A41117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450743207" w:history="1">
        <w:r w:rsidR="002C09D1" w:rsidRPr="00E55520">
          <w:rPr>
            <w:rStyle w:val="Hyperlink"/>
            <w:noProof/>
          </w:rPr>
          <w:t>2</w:t>
        </w:r>
        <w:r w:rsidR="002C09D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REVISÃO BIBLIOGRÁFICA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_Toc450743207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11</w:t>
        </w:r>
        <w:r w:rsidR="002C09D1">
          <w:rPr>
            <w:noProof/>
          </w:rPr>
          <w:fldChar w:fldCharType="end"/>
        </w:r>
      </w:hyperlink>
    </w:p>
    <w:p w14:paraId="788D55AF" w14:textId="3260D93E" w:rsidR="002C09D1" w:rsidRDefault="00A41117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08" w:history="1">
        <w:r w:rsidR="002C09D1" w:rsidRPr="00E55520">
          <w:rPr>
            <w:rStyle w:val="Hyperlink"/>
            <w:noProof/>
          </w:rPr>
          <w:t>2.1</w:t>
        </w:r>
        <w:r w:rsidR="002C09D1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ORGANIZAÇÃO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_Toc450743208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11</w:t>
        </w:r>
        <w:r w:rsidR="002C09D1">
          <w:rPr>
            <w:noProof/>
          </w:rPr>
          <w:fldChar w:fldCharType="end"/>
        </w:r>
      </w:hyperlink>
    </w:p>
    <w:p w14:paraId="611D0160" w14:textId="0804FD9D" w:rsidR="002C09D1" w:rsidRDefault="00A41117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09" w:history="1">
        <w:r w:rsidR="002C09D1" w:rsidRPr="00E55520">
          <w:rPr>
            <w:rStyle w:val="Hyperlink"/>
            <w:noProof/>
          </w:rPr>
          <w:t>2.2</w:t>
        </w:r>
        <w:r w:rsidR="002C09D1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CADEIA DE VALOR DE UMA ORGANIZAÇÃO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_Toc450743209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11</w:t>
        </w:r>
        <w:r w:rsidR="002C09D1">
          <w:rPr>
            <w:noProof/>
          </w:rPr>
          <w:fldChar w:fldCharType="end"/>
        </w:r>
      </w:hyperlink>
    </w:p>
    <w:p w14:paraId="30CAA1CF" w14:textId="22C739FD" w:rsidR="002C09D1" w:rsidRDefault="00A41117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0" w:history="1">
        <w:r w:rsidR="002C09D1" w:rsidRPr="00E55520">
          <w:rPr>
            <w:rStyle w:val="Hyperlink"/>
            <w:noProof/>
          </w:rPr>
          <w:t>2.3</w:t>
        </w:r>
        <w:r w:rsidR="002C09D1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PLANEJAMENTO ESTRATÉGICO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_Toc450743210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11</w:t>
        </w:r>
        <w:r w:rsidR="002C09D1">
          <w:rPr>
            <w:noProof/>
          </w:rPr>
          <w:fldChar w:fldCharType="end"/>
        </w:r>
      </w:hyperlink>
    </w:p>
    <w:p w14:paraId="68AE452F" w14:textId="246CA116" w:rsidR="002C09D1" w:rsidRDefault="00A41117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1" w:history="1">
        <w:r w:rsidR="002C09D1" w:rsidRPr="00E55520">
          <w:rPr>
            <w:rStyle w:val="Hyperlink"/>
            <w:noProof/>
          </w:rPr>
          <w:t>2.4</w:t>
        </w:r>
        <w:r w:rsidR="002C09D1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PROCESSO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_Toc450743211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12</w:t>
        </w:r>
        <w:r w:rsidR="002C09D1">
          <w:rPr>
            <w:noProof/>
          </w:rPr>
          <w:fldChar w:fldCharType="end"/>
        </w:r>
      </w:hyperlink>
    </w:p>
    <w:p w14:paraId="00A104C1" w14:textId="4C06E889" w:rsidR="002C09D1" w:rsidRDefault="00A41117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2" w:history="1">
        <w:r w:rsidR="002C09D1" w:rsidRPr="00E55520">
          <w:rPr>
            <w:rStyle w:val="Hyperlink"/>
            <w:noProof/>
          </w:rPr>
          <w:t>2.5</w:t>
        </w:r>
        <w:r w:rsidR="002C09D1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PROCESSO DE NEGÓCIO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_Toc450743212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12</w:t>
        </w:r>
        <w:r w:rsidR="002C09D1">
          <w:rPr>
            <w:noProof/>
          </w:rPr>
          <w:fldChar w:fldCharType="end"/>
        </w:r>
      </w:hyperlink>
    </w:p>
    <w:p w14:paraId="3C400A13" w14:textId="36C71D61" w:rsidR="002C09D1" w:rsidRDefault="00A41117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3" w:history="1">
        <w:r w:rsidR="002C09D1" w:rsidRPr="00E55520">
          <w:rPr>
            <w:rStyle w:val="Hyperlink"/>
            <w:noProof/>
          </w:rPr>
          <w:t>2.6</w:t>
        </w:r>
        <w:r w:rsidR="002C09D1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ORGANIZAÇÃO E PROCESSOS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_Toc450743213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12</w:t>
        </w:r>
        <w:r w:rsidR="002C09D1">
          <w:rPr>
            <w:noProof/>
          </w:rPr>
          <w:fldChar w:fldCharType="end"/>
        </w:r>
      </w:hyperlink>
    </w:p>
    <w:p w14:paraId="7FCF49F3" w14:textId="21DAF621" w:rsidR="002C09D1" w:rsidRDefault="00A41117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4" w:history="1">
        <w:r w:rsidR="002C09D1" w:rsidRPr="00E55520">
          <w:rPr>
            <w:rStyle w:val="Hyperlink"/>
            <w:noProof/>
          </w:rPr>
          <w:t>2.7</w:t>
        </w:r>
        <w:r w:rsidR="002C09D1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BUSINESS PROCESS MANAGEMENT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_Toc450743214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12</w:t>
        </w:r>
        <w:r w:rsidR="002C09D1">
          <w:rPr>
            <w:noProof/>
          </w:rPr>
          <w:fldChar w:fldCharType="end"/>
        </w:r>
      </w:hyperlink>
    </w:p>
    <w:p w14:paraId="4E54ECC8" w14:textId="60839AF9" w:rsidR="002C09D1" w:rsidRDefault="00A41117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5" w:history="1">
        <w:r w:rsidR="002C09D1" w:rsidRPr="00E55520">
          <w:rPr>
            <w:rStyle w:val="Hyperlink"/>
            <w:noProof/>
          </w:rPr>
          <w:t>2.8</w:t>
        </w:r>
        <w:r w:rsidR="002C09D1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BUSINESS PROCESS MODEL AND NOTATION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_Toc450743215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13</w:t>
        </w:r>
        <w:r w:rsidR="002C09D1">
          <w:rPr>
            <w:noProof/>
          </w:rPr>
          <w:fldChar w:fldCharType="end"/>
        </w:r>
      </w:hyperlink>
    </w:p>
    <w:p w14:paraId="2B0C9816" w14:textId="39BEE9C9" w:rsidR="002C09D1" w:rsidRDefault="00A41117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6" w:history="1">
        <w:r w:rsidR="002C09D1" w:rsidRPr="00E55520">
          <w:rPr>
            <w:rStyle w:val="Hyperlink"/>
            <w:noProof/>
          </w:rPr>
          <w:t>2.9</w:t>
        </w:r>
        <w:r w:rsidR="002C09D1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AUTOMAÇÃO DE PROCESSOS DE NEGÓCIO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_Toc450743216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13</w:t>
        </w:r>
        <w:r w:rsidR="002C09D1">
          <w:rPr>
            <w:noProof/>
          </w:rPr>
          <w:fldChar w:fldCharType="end"/>
        </w:r>
      </w:hyperlink>
    </w:p>
    <w:p w14:paraId="1D335F42" w14:textId="2AE5D125" w:rsidR="002C09D1" w:rsidRDefault="00A41117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7" w:history="1">
        <w:r w:rsidR="002C09D1" w:rsidRPr="00E55520">
          <w:rPr>
            <w:rStyle w:val="Hyperlink"/>
            <w:noProof/>
          </w:rPr>
          <w:t>2.10</w:t>
        </w:r>
        <w:r w:rsidR="002C09D1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BUSINESS PROCESS MANAGEMENT SUITE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_Toc450743217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13</w:t>
        </w:r>
        <w:r w:rsidR="002C09D1">
          <w:rPr>
            <w:noProof/>
          </w:rPr>
          <w:fldChar w:fldCharType="end"/>
        </w:r>
      </w:hyperlink>
    </w:p>
    <w:p w14:paraId="56DA2398" w14:textId="24C4A3A0" w:rsidR="002C09D1" w:rsidRDefault="00A41117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450743218" w:history="1">
        <w:r w:rsidR="002C09D1" w:rsidRPr="00E55520">
          <w:rPr>
            <w:rStyle w:val="Hyperlink"/>
            <w:noProof/>
          </w:rPr>
          <w:t>REFERÊNCIAS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_Toc450743218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14</w:t>
        </w:r>
        <w:r w:rsidR="002C09D1">
          <w:rPr>
            <w:noProof/>
          </w:rPr>
          <w:fldChar w:fldCharType="end"/>
        </w:r>
      </w:hyperlink>
    </w:p>
    <w:p w14:paraId="4F8C626C" w14:textId="642654B8" w:rsidR="00C7448C" w:rsidRPr="004A1EC9" w:rsidRDefault="00C7448C" w:rsidP="00552B6B">
      <w:pPr>
        <w:pStyle w:val="Sumrio1"/>
        <w:tabs>
          <w:tab w:val="right" w:leader="dot" w:pos="9070"/>
        </w:tabs>
        <w:spacing w:before="0" w:after="0" w:line="360" w:lineRule="auto"/>
        <w:sectPr w:rsidR="00C7448C" w:rsidRPr="004A1EC9" w:rsidSect="002B5421"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  <w:r w:rsidRPr="006645B1">
        <w:rPr>
          <w:sz w:val="24"/>
          <w:szCs w:val="24"/>
        </w:rPr>
        <w:fldChar w:fldCharType="end"/>
      </w:r>
    </w:p>
    <w:p w14:paraId="57A8A89E" w14:textId="77777777" w:rsidR="00C7448C" w:rsidRPr="004A1EC9" w:rsidRDefault="00C7448C">
      <w:pPr>
        <w:tabs>
          <w:tab w:val="left" w:pos="350"/>
          <w:tab w:val="right" w:leader="dot" w:pos="9062"/>
        </w:tabs>
      </w:pPr>
    </w:p>
    <w:p w14:paraId="7C599800" w14:textId="77777777" w:rsidR="00C7448C" w:rsidRPr="008C5C70" w:rsidRDefault="00C7448C">
      <w:pPr>
        <w:pStyle w:val="QuebradePgina"/>
        <w:rPr>
          <w:sz w:val="24"/>
          <w:szCs w:val="24"/>
        </w:rPr>
      </w:pPr>
    </w:p>
    <w:p w14:paraId="142939B4" w14:textId="77777777" w:rsidR="00C7448C" w:rsidRPr="004A1EC9" w:rsidRDefault="00C7448C"/>
    <w:p w14:paraId="0C97720E" w14:textId="77777777" w:rsidR="00C7448C" w:rsidRDefault="00C7448C"/>
    <w:p w14:paraId="28FF3763" w14:textId="77777777" w:rsidR="00DC5AE9" w:rsidRDefault="00DC5AE9"/>
    <w:p w14:paraId="61FCA28F" w14:textId="77777777" w:rsidR="00DC5AE9" w:rsidRPr="004A1EC9" w:rsidRDefault="00DC5AE9">
      <w:pPr>
        <w:sectPr w:rsidR="00DC5AE9" w:rsidRPr="004A1EC9" w:rsidSect="002B54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</w:p>
    <w:p w14:paraId="33F540BC" w14:textId="77777777" w:rsidR="00907DAD" w:rsidRDefault="00DD5B0E" w:rsidP="00AA7A1E">
      <w:pPr>
        <w:pStyle w:val="Ttulo1"/>
        <w:rPr>
          <w:caps w:val="0"/>
        </w:rPr>
      </w:pPr>
      <w:bookmarkStart w:id="0" w:name="_Toc450743200"/>
      <w:r w:rsidRPr="009D1692">
        <w:rPr>
          <w:caps w:val="0"/>
        </w:rPr>
        <w:lastRenderedPageBreak/>
        <w:t>INTRODUÇÃO</w:t>
      </w:r>
      <w:bookmarkEnd w:id="0"/>
    </w:p>
    <w:p w14:paraId="47DC87EC" w14:textId="77777777" w:rsidR="0083605C" w:rsidRDefault="0083605C" w:rsidP="00217C9A">
      <w:pPr>
        <w:pStyle w:val="Texto"/>
      </w:pPr>
      <w:r>
        <w:t>Nos dias de hoje, as empresas que se destacam frente ao mercado, são aquelas que se organizam internamente para melhor executar suas tarefas e responsabilidades. Essa organização, arranjo funcional e busca da qualidade nos serviços oferecidos, é o que dá início a característica de uma empresa que se organiza através de seus processos internos.</w:t>
      </w:r>
    </w:p>
    <w:p w14:paraId="3AF3005C" w14:textId="33C1B7E0" w:rsidR="00217C9A" w:rsidRDefault="00955C10" w:rsidP="00217C9A">
      <w:pPr>
        <w:pStyle w:val="Texto"/>
      </w:pPr>
      <w:r>
        <w:t>D</w:t>
      </w:r>
      <w:r w:rsidR="00901CC0">
        <w:t>esde o começo da década de 80</w:t>
      </w:r>
      <w:r w:rsidR="00F10985">
        <w:t xml:space="preserve"> empresas de manufatura </w:t>
      </w:r>
      <w:r>
        <w:t>executam processos. Podemos entender processos como a</w:t>
      </w:r>
      <w:r w:rsidR="00217C9A">
        <w:t xml:space="preserve"> transformação de um insumo, seguindo uma série de atividades </w:t>
      </w:r>
      <w:r>
        <w:t>pré-definidas, para</w:t>
      </w:r>
      <w:r w:rsidR="00217C9A">
        <w:t xml:space="preserve"> gera</w:t>
      </w:r>
      <w:r>
        <w:t>r</w:t>
      </w:r>
      <w:r w:rsidR="00217C9A">
        <w:t xml:space="preserve"> </w:t>
      </w:r>
      <w:r>
        <w:t>um resultado espec</w:t>
      </w:r>
      <w:r w:rsidR="009B3600">
        <w:t>ífico. Conforme exemplifica</w:t>
      </w:r>
      <w:r w:rsidR="00C30390">
        <w:t>m</w:t>
      </w:r>
      <w:r w:rsidR="009B3600">
        <w:t xml:space="preserve"> Johansson e outros (1995, p. 55), “pegue uma peça de metal, corte-a, dobre-a e usine-a para criar um suporte para uma prateleira”. </w:t>
      </w:r>
      <w:r w:rsidR="00102F69">
        <w:t xml:space="preserve">Porém os </w:t>
      </w:r>
      <w:r w:rsidR="00217C9A">
        <w:t xml:space="preserve">processos </w:t>
      </w:r>
      <w:r>
        <w:t xml:space="preserve">são </w:t>
      </w:r>
      <w:r w:rsidR="00102F69">
        <w:t xml:space="preserve">ainda </w:t>
      </w:r>
      <w:r>
        <w:t>mais abrangentes</w:t>
      </w:r>
      <w:r w:rsidR="009B3600">
        <w:t xml:space="preserve">, </w:t>
      </w:r>
      <w:r w:rsidR="00102F69">
        <w:t>neste exemplo há processos</w:t>
      </w:r>
      <w:r w:rsidR="00217C9A">
        <w:t xml:space="preserve"> fora da </w:t>
      </w:r>
      <w:r w:rsidR="009B3600">
        <w:t>empresa</w:t>
      </w:r>
      <w:r w:rsidR="00217C9A">
        <w:t>, desde a extração do insumo, venda, uso e reciclagem, um processo que dará àquela peça de metal uma nova função</w:t>
      </w:r>
      <w:r w:rsidR="00E7324A">
        <w:t>.</w:t>
      </w:r>
      <w:r w:rsidR="00217C9A">
        <w:t xml:space="preserve"> (</w:t>
      </w:r>
      <w:r w:rsidR="00217C9A" w:rsidRPr="007D18E2">
        <w:t>JOHANSSON</w:t>
      </w:r>
      <w:r w:rsidR="00217C9A">
        <w:t xml:space="preserve"> et al., 1995)</w:t>
      </w:r>
      <w:r w:rsidR="00A80176">
        <w:t>.</w:t>
      </w:r>
    </w:p>
    <w:p w14:paraId="17618FB5" w14:textId="706CE7D5" w:rsidR="003E09C6" w:rsidRDefault="00102F69" w:rsidP="00217C9A">
      <w:pPr>
        <w:pStyle w:val="Texto"/>
      </w:pPr>
      <w:r>
        <w:t>Os processos são estudados há décadas</w:t>
      </w:r>
      <w:r w:rsidR="00217C9A">
        <w:t>,</w:t>
      </w:r>
      <w:r w:rsidR="005B0F1E">
        <w:t xml:space="preserve"> e</w:t>
      </w:r>
      <w:r>
        <w:t xml:space="preserve"> </w:t>
      </w:r>
      <w:r w:rsidR="00217C9A">
        <w:t xml:space="preserve">atualmente a definição da </w:t>
      </w:r>
      <w:r w:rsidR="00217C9A" w:rsidRPr="00D07D60">
        <w:rPr>
          <w:i/>
        </w:rPr>
        <w:t>Association of Business Process Management Professionals Bra</w:t>
      </w:r>
      <w:r w:rsidR="005D3A60" w:rsidRPr="00D07D60">
        <w:rPr>
          <w:i/>
        </w:rPr>
        <w:t>z</w:t>
      </w:r>
      <w:r w:rsidR="00217C9A" w:rsidRPr="00D07D60">
        <w:rPr>
          <w:i/>
        </w:rPr>
        <w:t>il</w:t>
      </w:r>
      <w:r w:rsidR="00217C9A">
        <w:t xml:space="preserve"> (2013, p. 35) diz que: “Processo é uma agregação de atividades e comportamentos executados por humanos ou máquinas para alcançar um ou mais resultados”. </w:t>
      </w:r>
      <w:r w:rsidR="00513E26">
        <w:t xml:space="preserve">Esta definição é utilizada </w:t>
      </w:r>
      <w:r w:rsidR="00423648">
        <w:t>para estudos d</w:t>
      </w:r>
      <w:r w:rsidR="008B404D">
        <w:t>e</w:t>
      </w:r>
      <w:r w:rsidR="00423648">
        <w:t xml:space="preserve"> Gestão de Processos, </w:t>
      </w:r>
      <w:r w:rsidR="005E71CD">
        <w:t>sendo que</w:t>
      </w:r>
      <w:r w:rsidR="00513E26">
        <w:t xml:space="preserve"> processos</w:t>
      </w:r>
      <w:r w:rsidR="005E71CD">
        <w:t xml:space="preserve"> são</w:t>
      </w:r>
      <w:r w:rsidR="00423648">
        <w:t xml:space="preserve"> considerados </w:t>
      </w:r>
      <w:r w:rsidR="003E09C6">
        <w:t>ativos da empresa</w:t>
      </w:r>
      <w:r w:rsidR="00513E26">
        <w:t>, que precisam ser gerenciados</w:t>
      </w:r>
      <w:r w:rsidR="00F51654">
        <w:t>.</w:t>
      </w:r>
      <w:r w:rsidR="00CD1BCC">
        <w:t xml:space="preserve"> (PAVANI JÚNIOR; SCUCUGLIA, 2011)</w:t>
      </w:r>
      <w:r w:rsidR="003E09C6">
        <w:t>.</w:t>
      </w:r>
    </w:p>
    <w:p w14:paraId="0F9EFA2B" w14:textId="58A60D05" w:rsidR="00F37090" w:rsidRDefault="005D3A60" w:rsidP="003837BA">
      <w:pPr>
        <w:pStyle w:val="Texto"/>
      </w:pPr>
      <w:r>
        <w:t xml:space="preserve">A </w:t>
      </w:r>
      <w:r w:rsidRPr="005E71CD">
        <w:rPr>
          <w:i/>
        </w:rPr>
        <w:t>Association of Business Process Management Professionals</w:t>
      </w:r>
      <w:r>
        <w:t xml:space="preserve"> apresenta o seu estudo sobre a Gestão de Processos</w:t>
      </w:r>
      <w:r w:rsidR="008B404D">
        <w:t xml:space="preserve"> de Negócio, </w:t>
      </w:r>
      <w:r w:rsidR="00BD02D8">
        <w:t>onde</w:t>
      </w:r>
      <w:r w:rsidR="008B404D">
        <w:t xml:space="preserve"> processo de negócio, além da definição tradicional</w:t>
      </w:r>
      <w:r w:rsidR="00A37EB1">
        <w:t>,</w:t>
      </w:r>
      <w:r w:rsidR="008B404D">
        <w:t xml:space="preserve"> </w:t>
      </w:r>
      <w:r w:rsidR="003837BA">
        <w:t>“</w:t>
      </w:r>
      <w:r w:rsidR="008B404D">
        <w:t xml:space="preserve">é </w:t>
      </w:r>
      <w:r w:rsidR="003837BA">
        <w:t>um trabalho que entrega valor para os clientes ou apoia/gerencia outros processos”.</w:t>
      </w:r>
      <w:r w:rsidR="008B404D">
        <w:t xml:space="preserve"> A Gestão de Processos de Negócio é referenciada</w:t>
      </w:r>
      <w:r w:rsidR="00217C9A" w:rsidRPr="00217C9A">
        <w:t xml:space="preserve"> mundialmente como BPM, sigla em inglês para</w:t>
      </w:r>
      <w:r w:rsidR="00CE088F">
        <w:t xml:space="preserve"> o termo.</w:t>
      </w:r>
      <w:r w:rsidR="00BD02D8">
        <w:t xml:space="preserve"> (</w:t>
      </w:r>
      <w:r w:rsidR="005E71CD">
        <w:t>ASSOCIATION OF BUSINESS PROCESS MANAGEMENT PROFESSIONALS BRAZIL</w:t>
      </w:r>
      <w:r w:rsidR="00BD02D8">
        <w:t>, 2013, p. 35)</w:t>
      </w:r>
      <w:r w:rsidR="00A80176">
        <w:t>.</w:t>
      </w:r>
    </w:p>
    <w:p w14:paraId="1FD9CCA8" w14:textId="008598E4" w:rsidR="00D95EBB" w:rsidRDefault="00D95EBB" w:rsidP="00D95EBB">
      <w:pPr>
        <w:pStyle w:val="Texto"/>
      </w:pPr>
      <w:r>
        <w:t>O BPM entende que a definição, desenho e transformação contínua dos processos de negócio pode ser um caminho para alcançar os objetivos de uma organização. Aderindo à esta alternativa, para desenho dos processos de negócio é preciso utilizar notações, um conjunto de elementos gráficos com símbolos e regras que determinem o seu significado. Dentre as notações conhecidas mundialmente, o BPMN (</w:t>
      </w:r>
      <w:r w:rsidRPr="00380681">
        <w:rPr>
          <w:i/>
        </w:rPr>
        <w:t>Business Process Model and Notation</w:t>
      </w:r>
      <w:r>
        <w:t>) tem uma crescente aceitação trazendo um conjunto robusto de símbolos que se encaixam em diferentes aspectos de processos de negócio. (</w:t>
      </w:r>
      <w:r w:rsidR="00EB5A1B">
        <w:t>ASSOCIATION OF BUSINESS PROCESS MANAGEMENT PROFESSIONALS BRASIL</w:t>
      </w:r>
      <w:r>
        <w:t>, 2013)</w:t>
      </w:r>
      <w:r w:rsidR="00A80176">
        <w:t>.</w:t>
      </w:r>
    </w:p>
    <w:p w14:paraId="669E6BD2" w14:textId="0FCAFA2C" w:rsidR="001C12C5" w:rsidRDefault="00D95EBB" w:rsidP="003837BA">
      <w:pPr>
        <w:pStyle w:val="Texto"/>
      </w:pPr>
      <w:r>
        <w:lastRenderedPageBreak/>
        <w:t>Com a aplicação do BPM e do desenho de processos, h</w:t>
      </w:r>
      <w:r w:rsidR="0043419D">
        <w:t xml:space="preserve">á diversos atributos conhecidos que trazem benefícios à organização. </w:t>
      </w:r>
      <w:r w:rsidR="0043419D">
        <w:tab/>
      </w:r>
      <w:r w:rsidR="00AE0353">
        <w:t>A definição clara de responsabilidade e propriedade do processo, o acompanhamento e medição de desempenho, monitoramento, visibilidade e compreensão dos processos, são atributos que asseguram ações rápidas para solucionar problemas, adaptar-se à desvios no fluxo, medir o desempenho</w:t>
      </w:r>
      <w:r w:rsidR="001C12C5">
        <w:t xml:space="preserve"> e</w:t>
      </w:r>
      <w:r w:rsidR="00AE0353">
        <w:t xml:space="preserve"> gerenciar riscos.</w:t>
      </w:r>
      <w:r w:rsidR="001C12C5">
        <w:t xml:space="preserve"> (</w:t>
      </w:r>
      <w:r w:rsidR="00561E4C">
        <w:t>ASSOCIATION OF BUSINESS PROCESS MANAGEMENT PROFESSIONALS BRAZIL</w:t>
      </w:r>
      <w:r w:rsidR="001C12C5">
        <w:t>, 2013)</w:t>
      </w:r>
      <w:r w:rsidR="0083605C">
        <w:t>.</w:t>
      </w:r>
    </w:p>
    <w:p w14:paraId="3F25422D" w14:textId="126F1412" w:rsidR="00312D89" w:rsidRDefault="001C12C5" w:rsidP="00105204">
      <w:pPr>
        <w:pStyle w:val="Texto"/>
      </w:pPr>
      <w:r>
        <w:t>Os atributos e benefícios do BPM são percebidos no dia-a-dia das organizações</w:t>
      </w:r>
      <w:r w:rsidR="00105204">
        <w:t>, para encarar a complex</w:t>
      </w:r>
      <w:r w:rsidR="005269A3">
        <w:t>idade das operações e processos</w:t>
      </w:r>
      <w:r w:rsidR="00105204">
        <w:t xml:space="preserve"> pode-se utilizar a </w:t>
      </w:r>
      <w:r w:rsidR="00312D89">
        <w:t>tecnologia da informação</w:t>
      </w:r>
      <w:r w:rsidR="00105204">
        <w:t xml:space="preserve">, </w:t>
      </w:r>
      <w:r w:rsidR="00312D89">
        <w:t>trabalha</w:t>
      </w:r>
      <w:r w:rsidR="00105204">
        <w:t>ndo</w:t>
      </w:r>
      <w:r w:rsidR="00312D89">
        <w:t xml:space="preserve"> com ferramentas BPMS (</w:t>
      </w:r>
      <w:r w:rsidR="00312D89" w:rsidRPr="0069552B">
        <w:rPr>
          <w:i/>
        </w:rPr>
        <w:t>Business Process Management Suite</w:t>
      </w:r>
      <w:r w:rsidR="00312D89">
        <w:t>)</w:t>
      </w:r>
      <w:r w:rsidR="00105204">
        <w:t xml:space="preserve">, </w:t>
      </w:r>
      <w:r w:rsidR="008D00AF">
        <w:t xml:space="preserve">que além de </w:t>
      </w:r>
      <w:r w:rsidR="00105204">
        <w:t>funcionalidades</w:t>
      </w:r>
      <w:r w:rsidR="00736E00">
        <w:t xml:space="preserve"> como: </w:t>
      </w:r>
      <w:r w:rsidR="00312D89">
        <w:t>gerenciamento de fluxo de trabalho</w:t>
      </w:r>
      <w:r w:rsidR="00105204">
        <w:t>, g</w:t>
      </w:r>
      <w:r w:rsidR="00312D89">
        <w:t>erenciamento de regras de negócio e medição de desempenho</w:t>
      </w:r>
      <w:r w:rsidR="008D00AF">
        <w:t>, p</w:t>
      </w:r>
      <w:r w:rsidR="00312D89">
        <w:t>ossibilita</w:t>
      </w:r>
      <w:r w:rsidR="00736E00">
        <w:t>m</w:t>
      </w:r>
      <w:r w:rsidR="00312D89">
        <w:t xml:space="preserve"> a geração de aplicações baseadas no desenho do</w:t>
      </w:r>
      <w:r w:rsidR="00736E00">
        <w:t>s</w:t>
      </w:r>
      <w:r w:rsidR="00312D89">
        <w:t xml:space="preserve"> processo</w:t>
      </w:r>
      <w:r w:rsidR="00736E00">
        <w:t>s da organização</w:t>
      </w:r>
      <w:r w:rsidR="00312D89">
        <w:t xml:space="preserve"> e manipulação dos dados mantidos por esta</w:t>
      </w:r>
      <w:r w:rsidR="008D00AF">
        <w:t>s</w:t>
      </w:r>
      <w:r w:rsidR="00312D89">
        <w:t xml:space="preserve"> aplicaç</w:t>
      </w:r>
      <w:r w:rsidR="008D00AF">
        <w:t>ões</w:t>
      </w:r>
      <w:r w:rsidR="00312D89">
        <w:t>. (</w:t>
      </w:r>
      <w:r w:rsidR="00074603">
        <w:t>ASSOCIATION OF BUSINESS PROCESS MANAGEMENT PROFESSIONALS BRAZIL</w:t>
      </w:r>
      <w:r w:rsidR="00312D89">
        <w:t>, 2013)</w:t>
      </w:r>
      <w:r w:rsidR="00A80176">
        <w:t>.</w:t>
      </w:r>
    </w:p>
    <w:p w14:paraId="2C2A9F37" w14:textId="77777777" w:rsidR="002B6118" w:rsidRDefault="002B6118" w:rsidP="002B6118">
      <w:pPr>
        <w:pStyle w:val="Ttulo2"/>
        <w:rPr>
          <w:ins w:id="1" w:author="Mauricio Botelho" w:date="2016-05-15T23:47:00Z"/>
        </w:rPr>
      </w:pPr>
      <w:bookmarkStart w:id="2" w:name="_Toc450743201"/>
      <w:commentRangeStart w:id="3"/>
      <w:r>
        <w:t>PROBLEMÁTICA</w:t>
      </w:r>
      <w:bookmarkEnd w:id="2"/>
      <w:commentRangeEnd w:id="3"/>
      <w:r w:rsidR="00453380">
        <w:rPr>
          <w:rStyle w:val="Refdecomentrio"/>
          <w:caps w:val="0"/>
        </w:rPr>
        <w:commentReference w:id="3"/>
      </w:r>
    </w:p>
    <w:p w14:paraId="1EE22D90" w14:textId="77777777" w:rsidR="00453380" w:rsidRPr="003747B9" w:rsidRDefault="00453380">
      <w:pPr>
        <w:pPrChange w:id="4" w:author="Mauricio Botelho" w:date="2016-05-15T23:47:00Z">
          <w:pPr>
            <w:pStyle w:val="Ttulo2"/>
          </w:pPr>
        </w:pPrChange>
      </w:pPr>
    </w:p>
    <w:p w14:paraId="6B67394F" w14:textId="55A0F19C" w:rsidR="00217C9A" w:rsidRDefault="00442C07" w:rsidP="00217C9A">
      <w:pPr>
        <w:pStyle w:val="Texto"/>
      </w:pPr>
      <w:r>
        <w:t xml:space="preserve">Dentre as ferramentas BPMS disponíveis no mercado, há opções como a da empresa Bizagi, parceira da Object Management Group que especifica a notação BPMN. </w:t>
      </w:r>
      <w:r w:rsidR="00D72E2A">
        <w:t>Os preços para licença de uso</w:t>
      </w:r>
      <w:r w:rsidR="003327BC">
        <w:t xml:space="preserve"> </w:t>
      </w:r>
      <w:r w:rsidR="003327BC" w:rsidRPr="003327BC">
        <w:rPr>
          <w:i/>
        </w:rPr>
        <w:t>enterprise</w:t>
      </w:r>
      <w:r w:rsidR="003327BC">
        <w:t xml:space="preserve"> são disponibilizada</w:t>
      </w:r>
      <w:r w:rsidR="00D72E2A">
        <w:t>s em duas modalidades, licença perpétua por usuário e licença de assinatura anual por usuário. Para uma licença perpétua o custo em 2016 é de U$800 por usuário, não incluído as manutenç</w:t>
      </w:r>
      <w:r w:rsidR="00513AD6">
        <w:t>ões, que custam</w:t>
      </w:r>
      <w:r w:rsidR="00D72E2A">
        <w:t xml:space="preserve"> U$134. Já a licença de assinatura anual tem custo de U$311 por usuário com manutenções inclusas (BIZAGI, 2016). </w:t>
      </w:r>
      <w:r w:rsidR="00D37456">
        <w:t>Outra alternativa seria a ferramenta oferecida pela empresa brasileira Sydle</w:t>
      </w:r>
      <w:r w:rsidR="009A07BB">
        <w:t>, q</w:t>
      </w:r>
      <w:r w:rsidR="00293EAC">
        <w:t>ue possui</w:t>
      </w:r>
      <w:r w:rsidR="00D37456">
        <w:t xml:space="preserve"> modalidades de licen</w:t>
      </w:r>
      <w:r w:rsidR="00293EAC">
        <w:t xml:space="preserve">ça de uso variando infraestrutura e quantidade de usuários. Há valores a partir de R$2.900 anual, para infraestrutura </w:t>
      </w:r>
      <w:r w:rsidR="00293EAC" w:rsidRPr="00E53891">
        <w:rPr>
          <w:i/>
        </w:rPr>
        <w:t>cloud</w:t>
      </w:r>
      <w:r w:rsidR="00293EAC">
        <w:t xml:space="preserve"> compartilhada e capacidade para 10 até 250 usuários. </w:t>
      </w:r>
      <w:r w:rsidR="0077244B">
        <w:t>Para mais de 50 usuários e</w:t>
      </w:r>
      <w:r w:rsidR="0077244B" w:rsidRPr="0077244B">
        <w:t xml:space="preserve"> </w:t>
      </w:r>
      <w:r w:rsidR="0077244B">
        <w:t xml:space="preserve">com infraestrutura </w:t>
      </w:r>
      <w:r w:rsidR="0077244B" w:rsidRPr="00293EAC">
        <w:rPr>
          <w:i/>
        </w:rPr>
        <w:t>cloud</w:t>
      </w:r>
      <w:r w:rsidR="0077244B">
        <w:t xml:space="preserve"> dedicada o preço é </w:t>
      </w:r>
      <w:r w:rsidR="00293EAC">
        <w:t>R$49.900 anual. E</w:t>
      </w:r>
      <w:r w:rsidR="0077244B">
        <w:t>,</w:t>
      </w:r>
      <w:r w:rsidR="00293EAC">
        <w:t xml:space="preserve"> por fim</w:t>
      </w:r>
      <w:r w:rsidR="0077244B">
        <w:t>,</w:t>
      </w:r>
      <w:r w:rsidR="00293EAC">
        <w:t xml:space="preserve"> com infraestrutura local e capacidade para mais de 100 usuários por R$79.900 ao ano. (SYDLE, 2016).</w:t>
      </w:r>
    </w:p>
    <w:p w14:paraId="0EF8CCF4" w14:textId="61A26EEC" w:rsidR="007E21C6" w:rsidDel="00EF543A" w:rsidRDefault="00F0333C" w:rsidP="00EF543A">
      <w:pPr>
        <w:pStyle w:val="Texto"/>
        <w:rPr>
          <w:del w:id="5" w:author="Patrick Machado" w:date="2016-05-11T16:04:00Z"/>
        </w:rPr>
      </w:pPr>
      <w:r>
        <w:lastRenderedPageBreak/>
        <w:t>O custo de uma ferramenta BPMS pode estar fora do orçamento de muitas empresas brasileiras</w:t>
      </w:r>
      <w:r w:rsidR="007E21C6">
        <w:t>. N</w:t>
      </w:r>
      <w:r>
        <w:t xml:space="preserve">o entanto há opções gratuitas no mercado. </w:t>
      </w:r>
      <w:r w:rsidR="00FD48B2">
        <w:t>Algumas são totalmente gratuitas</w:t>
      </w:r>
      <w:r w:rsidR="00992284">
        <w:t>, como a Orchestra (ORCHESTRA, 2016)</w:t>
      </w:r>
      <w:r w:rsidR="00907E18">
        <w:t>, o</w:t>
      </w:r>
      <w:r w:rsidR="00FD48B2">
        <w:t xml:space="preserve">utras, como a ferramenta da Sydle, além das licenças pagas, oferece uma versão </w:t>
      </w:r>
      <w:r w:rsidR="00FD48B2" w:rsidRPr="00FD48B2">
        <w:rPr>
          <w:i/>
        </w:rPr>
        <w:t>community</w:t>
      </w:r>
      <w:r w:rsidR="00FD48B2" w:rsidRPr="00FD48B2">
        <w:t xml:space="preserve">, </w:t>
      </w:r>
      <w:r w:rsidR="00513AD6">
        <w:t>com</w:t>
      </w:r>
      <w:r w:rsidR="00FD48B2">
        <w:t xml:space="preserve"> </w:t>
      </w:r>
      <w:r>
        <w:t>restrições em relação à paga</w:t>
      </w:r>
      <w:r w:rsidR="00992284">
        <w:t xml:space="preserve"> (SYDLE, 2016)</w:t>
      </w:r>
      <w:r>
        <w:t>.</w:t>
      </w:r>
      <w:ins w:id="6" w:author="Patrick Machado" w:date="2016-05-11T16:04:00Z">
        <w:r w:rsidR="00EF543A">
          <w:t xml:space="preserve"> Porém</w:t>
        </w:r>
      </w:ins>
    </w:p>
    <w:p w14:paraId="419328C9" w14:textId="77777777" w:rsidR="00EF543A" w:rsidRDefault="00EF543A" w:rsidP="00EF543A">
      <w:pPr>
        <w:pStyle w:val="Texto"/>
        <w:rPr>
          <w:ins w:id="7" w:author="Patrick Machado" w:date="2016-05-11T16:05:00Z"/>
        </w:rPr>
      </w:pPr>
      <w:ins w:id="8" w:author="Patrick Machado" w:date="2016-05-11T16:04:00Z">
        <w:r>
          <w:t xml:space="preserve">, </w:t>
        </w:r>
      </w:ins>
      <w:ins w:id="9" w:author="Patrick Machado" w:date="2016-05-11T16:05:00Z">
        <w:r>
          <w:t>à exemplo da ferramenta da Sydle, a</w:t>
        </w:r>
      </w:ins>
      <w:ins w:id="10" w:author="Patrick Machado" w:date="2016-05-11T15:59:00Z">
        <w:r w:rsidR="006248EE">
          <w:t xml:space="preserve">s ferramentas gratuitas tendem a possuir menos </w:t>
        </w:r>
      </w:ins>
      <w:ins w:id="11" w:author="Patrick Machado" w:date="2016-05-11T16:02:00Z">
        <w:r w:rsidR="006248EE">
          <w:t xml:space="preserve">recursos </w:t>
        </w:r>
      </w:ins>
      <w:ins w:id="12" w:author="Patrick Machado" w:date="2016-05-11T15:59:00Z">
        <w:r w:rsidR="006248EE">
          <w:t>que as ferramentas pagas.</w:t>
        </w:r>
      </w:ins>
    </w:p>
    <w:p w14:paraId="2E0988EB" w14:textId="39A4BB92" w:rsidR="00F0333C" w:rsidRPr="00F0333C" w:rsidRDefault="009603FD" w:rsidP="005A6842">
      <w:pPr>
        <w:pStyle w:val="Texto"/>
      </w:pPr>
      <w:del w:id="13" w:author="Patrick Machado" w:date="2016-05-11T16:00:00Z">
        <w:r w:rsidDel="006248EE">
          <w:delText>À exemplo d</w:delText>
        </w:r>
      </w:del>
      <w:del w:id="14" w:author="Patrick Machado" w:date="2016-05-11T16:05:00Z">
        <w:r w:rsidDel="00EF543A">
          <w:delText xml:space="preserve">a ferramenta da Sydle, </w:delText>
        </w:r>
      </w:del>
      <w:del w:id="15" w:author="Patrick Machado" w:date="2016-05-11T16:01:00Z">
        <w:r w:rsidDel="006248EE">
          <w:delText xml:space="preserve">que possui </w:delText>
        </w:r>
      </w:del>
      <w:del w:id="16" w:author="Patrick Machado" w:date="2016-05-11T16:05:00Z">
        <w:r w:rsidDel="00EF543A">
          <w:delText>restrições em relação à sua versão paga</w:delText>
        </w:r>
      </w:del>
      <w:del w:id="17" w:author="Patrick Machado" w:date="2016-05-11T16:03:00Z">
        <w:r w:rsidDel="004C6744">
          <w:delText xml:space="preserve">, espera-se que ferramentas gratuitas possuam </w:delText>
        </w:r>
        <w:r w:rsidR="002C5B16" w:rsidDel="004C6744">
          <w:delText>menos recursos que as ferramentas pagas</w:delText>
        </w:r>
        <w:r w:rsidDel="004C6744">
          <w:delText>.</w:delText>
        </w:r>
      </w:del>
      <w:del w:id="18" w:author="Patrick Machado" w:date="2016-05-11T16:05:00Z">
        <w:r w:rsidDel="00EF543A">
          <w:delText xml:space="preserve"> </w:delText>
        </w:r>
      </w:del>
      <w:del w:id="19" w:author="Patrick Machado" w:date="2016-05-11T16:08:00Z">
        <w:r w:rsidR="00CE60EA" w:rsidDel="00D43B31">
          <w:delText>Portanto,</w:delText>
        </w:r>
      </w:del>
      <w:ins w:id="20" w:author="Patrick Machado" w:date="2016-05-11T16:08:00Z">
        <w:r w:rsidR="00D43B31">
          <w:t>Considerando estas restrições em relação às ferramentas pagas,</w:t>
        </w:r>
      </w:ins>
      <w:r w:rsidR="00CE60EA">
        <w:t xml:space="preserve"> </w:t>
      </w:r>
      <w:r>
        <w:t>este trabalho se propõe a avaliar ferramentas BPMS gratuitas</w:t>
      </w:r>
      <w:ins w:id="21" w:author="Patrick Machado" w:date="2016-05-11T16:09:00Z">
        <w:r w:rsidR="001C5D98">
          <w:t xml:space="preserve">, </w:t>
        </w:r>
      </w:ins>
      <w:del w:id="22" w:author="Patrick Machado" w:date="2016-05-11T16:09:00Z">
        <w:r w:rsidR="00CE60EA" w:rsidDel="001C5D98">
          <w:delText>. E então</w:delText>
        </w:r>
      </w:del>
      <w:ins w:id="23" w:author="Patrick Machado" w:date="2016-05-11T16:09:00Z">
        <w:r w:rsidR="001C5D98">
          <w:t>para</w:t>
        </w:r>
      </w:ins>
      <w:r w:rsidR="00CE60EA">
        <w:t xml:space="preserve"> verificar</w:t>
      </w:r>
      <w:ins w:id="24" w:author="Patrick Machado" w:date="2016-05-11T16:10:00Z">
        <w:r w:rsidR="001C5D98">
          <w:t>,</w:t>
        </w:r>
      </w:ins>
      <w:r w:rsidR="00CE60EA">
        <w:t xml:space="preserve"> </w:t>
      </w:r>
      <w:del w:id="25" w:author="Patrick Machado" w:date="2016-05-11T16:10:00Z">
        <w:r w:rsidR="00CE60EA" w:rsidDel="001C5D98">
          <w:delText xml:space="preserve">se </w:delText>
        </w:r>
      </w:del>
      <w:r w:rsidR="00CE60EA">
        <w:t>dentre as ferramentas avaliadas</w:t>
      </w:r>
      <w:ins w:id="26" w:author="Patrick Machado" w:date="2016-05-11T16:10:00Z">
        <w:r w:rsidR="001C5D98">
          <w:t>, qual oferece</w:t>
        </w:r>
      </w:ins>
      <w:ins w:id="27" w:author="Patrick Machado" w:date="2016-05-11T16:11:00Z">
        <w:r w:rsidR="001C5D98">
          <w:t xml:space="preserve"> mais</w:t>
        </w:r>
      </w:ins>
      <w:ins w:id="28" w:author="Patrick Machado" w:date="2016-05-11T16:10:00Z">
        <w:r w:rsidR="001C5D98">
          <w:t xml:space="preserve"> recursos para </w:t>
        </w:r>
      </w:ins>
      <w:del w:id="29" w:author="Patrick Machado" w:date="2016-05-11T16:11:00Z">
        <w:r w:rsidR="00CE60EA" w:rsidDel="001C5D98">
          <w:delText xml:space="preserve"> há ferramentas </w:delText>
        </w:r>
        <w:r w:rsidR="00FD48B2" w:rsidDel="001C5D98">
          <w:delText xml:space="preserve">que poderiam </w:delText>
        </w:r>
      </w:del>
      <w:r w:rsidR="00FD48B2">
        <w:t>ser utilizada</w:t>
      </w:r>
      <w:del w:id="30" w:author="Patrick Machado" w:date="2016-05-11T16:11:00Z">
        <w:r w:rsidR="00FD48B2" w:rsidDel="001C5D98">
          <w:delText>s</w:delText>
        </w:r>
      </w:del>
      <w:r w:rsidR="00FD48B2">
        <w:t xml:space="preserve"> em empresas</w:t>
      </w:r>
      <w:r w:rsidR="00CE60EA">
        <w:t xml:space="preserve">. Para tal proposta, será </w:t>
      </w:r>
      <w:del w:id="31" w:author="Patrick Machado" w:date="2016-05-11T16:13:00Z">
        <w:r w:rsidR="00C44C6F" w:rsidDel="001C5D98">
          <w:delText>modelado</w:delText>
        </w:r>
        <w:r w:rsidR="00CE60EA" w:rsidDel="001C5D98">
          <w:delText xml:space="preserve"> </w:delText>
        </w:r>
      </w:del>
      <w:ins w:id="32" w:author="Patrick Machado" w:date="2016-05-11T16:13:00Z">
        <w:r w:rsidR="001C5D98">
          <w:t xml:space="preserve">desenhado </w:t>
        </w:r>
      </w:ins>
      <w:ins w:id="33" w:author="Patrick Machado" w:date="2016-05-23T14:07:00Z">
        <w:r w:rsidR="00AE5AA8">
          <w:t>determinad</w:t>
        </w:r>
      </w:ins>
      <w:r w:rsidR="00CE60EA">
        <w:t xml:space="preserve">os processos de </w:t>
      </w:r>
      <w:r w:rsidR="00872751">
        <w:t xml:space="preserve">negócio </w:t>
      </w:r>
      <w:r w:rsidR="00243DED">
        <w:t xml:space="preserve">em </w:t>
      </w:r>
      <w:del w:id="34" w:author="Patrick Machado" w:date="2016-05-23T14:07:00Z">
        <w:r w:rsidR="00243DED" w:rsidDel="00EE7D06">
          <w:delText xml:space="preserve">uma </w:delText>
        </w:r>
      </w:del>
      <w:del w:id="35" w:author="Patrick Machado" w:date="2016-05-23T14:08:00Z">
        <w:r w:rsidR="00243DED" w:rsidDel="00AE5AA8">
          <w:delText xml:space="preserve">área de </w:delText>
        </w:r>
      </w:del>
      <w:r w:rsidR="00243DED">
        <w:t>uma</w:t>
      </w:r>
      <w:r w:rsidR="00CE60EA">
        <w:t xml:space="preserve"> </w:t>
      </w:r>
      <w:commentRangeStart w:id="36"/>
      <w:commentRangeStart w:id="37"/>
      <w:commentRangeStart w:id="38"/>
      <w:r w:rsidR="00CE60EA">
        <w:t>empresa</w:t>
      </w:r>
      <w:commentRangeEnd w:id="36"/>
      <w:r w:rsidR="009A07BB">
        <w:rPr>
          <w:rStyle w:val="Refdecomentrio"/>
        </w:rPr>
        <w:commentReference w:id="36"/>
      </w:r>
      <w:commentRangeEnd w:id="37"/>
      <w:r w:rsidR="006C3E04">
        <w:rPr>
          <w:rStyle w:val="Refdecomentrio"/>
        </w:rPr>
        <w:commentReference w:id="37"/>
      </w:r>
      <w:commentRangeEnd w:id="38"/>
      <w:r w:rsidR="00453380">
        <w:rPr>
          <w:rStyle w:val="Refdecomentrio"/>
        </w:rPr>
        <w:commentReference w:id="38"/>
      </w:r>
      <w:r w:rsidR="00045305">
        <w:t xml:space="preserve"> de pequeno porte</w:t>
      </w:r>
      <w:r w:rsidR="00872751">
        <w:t>,</w:t>
      </w:r>
      <w:r w:rsidR="00CE60EA">
        <w:t xml:space="preserve"> utilizando a notação BPMN</w:t>
      </w:r>
      <w:r w:rsidR="00015CBA">
        <w:t>, p</w:t>
      </w:r>
      <w:r w:rsidR="00872751">
        <w:t>ara en</w:t>
      </w:r>
      <w:r w:rsidR="006C40E1">
        <w:t xml:space="preserve">tão implantar </w:t>
      </w:r>
      <w:r w:rsidR="00C44C6F">
        <w:t>a automação destes processos</w:t>
      </w:r>
      <w:r w:rsidR="00872751">
        <w:t xml:space="preserve"> nas ferramentas </w:t>
      </w:r>
      <w:r w:rsidR="00015CBA">
        <w:t xml:space="preserve">BPMS </w:t>
      </w:r>
      <w:r w:rsidR="00872751">
        <w:t>selecionadas</w:t>
      </w:r>
      <w:ins w:id="39" w:author="Patrick Machado" w:date="2016-05-11T16:22:00Z">
        <w:r w:rsidR="00B9408D">
          <w:t>,</w:t>
        </w:r>
      </w:ins>
      <w:ins w:id="40" w:author="Patrick Machado" w:date="2016-05-11T16:24:00Z">
        <w:r w:rsidR="00B9408D">
          <w:t xml:space="preserve"> e experimentar as funcionalidades de gerenciamento de processos que oferecem</w:t>
        </w:r>
      </w:ins>
      <w:ins w:id="41" w:author="Patrick Machado" w:date="2016-05-23T14:05:00Z">
        <w:r w:rsidR="00EE7D06">
          <w:t xml:space="preserve">, como medição de desempenho de processos, </w:t>
        </w:r>
      </w:ins>
      <w:ins w:id="42" w:author="Patrick Machado" w:date="2016-05-23T14:09:00Z">
        <w:r w:rsidR="005740D5">
          <w:t xml:space="preserve">gerenciamento de fluxo de trabalho e </w:t>
        </w:r>
      </w:ins>
      <w:ins w:id="43" w:author="Patrick Machado" w:date="2016-05-23T14:10:00Z">
        <w:r w:rsidR="00A41117">
          <w:t>manipulação dos dados gerados pela automação de processos</w:t>
        </w:r>
      </w:ins>
      <w:bookmarkStart w:id="44" w:name="_GoBack"/>
      <w:bookmarkEnd w:id="44"/>
      <w:ins w:id="45" w:author="Patrick Machado" w:date="2016-05-11T16:24:00Z">
        <w:r w:rsidR="00B9408D">
          <w:t>.</w:t>
        </w:r>
      </w:ins>
    </w:p>
    <w:p w14:paraId="3ED663A2" w14:textId="54E6A3FE" w:rsidR="002B6118" w:rsidRDefault="002B6118" w:rsidP="002B6118">
      <w:pPr>
        <w:pStyle w:val="Ttulo2"/>
        <w:rPr>
          <w:caps w:val="0"/>
        </w:rPr>
      </w:pPr>
      <w:bookmarkStart w:id="46" w:name="_Toc450743202"/>
      <w:r>
        <w:rPr>
          <w:caps w:val="0"/>
        </w:rPr>
        <w:t>OBJETIVOS</w:t>
      </w:r>
      <w:bookmarkEnd w:id="46"/>
    </w:p>
    <w:p w14:paraId="4D5FC24F" w14:textId="28CA9F44" w:rsidR="00E906C7" w:rsidRPr="00E906C7" w:rsidRDefault="00E906C7" w:rsidP="00E906C7">
      <w:pPr>
        <w:pStyle w:val="Texto"/>
      </w:pPr>
      <w:r>
        <w:t xml:space="preserve">Para </w:t>
      </w:r>
      <w:r w:rsidR="00F32954">
        <w:t>atender a</w:t>
      </w:r>
      <w:r>
        <w:t>o problema de pesquisa foram estabelecidos um objetivo geral e objetivos específicos a serem seguidos.</w:t>
      </w:r>
    </w:p>
    <w:p w14:paraId="71C975C2" w14:textId="77777777" w:rsidR="002B6118" w:rsidRPr="004A1EC9" w:rsidRDefault="002B6118" w:rsidP="002B6118">
      <w:pPr>
        <w:pStyle w:val="Ttulo3"/>
      </w:pPr>
      <w:bookmarkStart w:id="47" w:name="_Toc450743203"/>
      <w:r>
        <w:t>Objetivo geral</w:t>
      </w:r>
      <w:bookmarkEnd w:id="47"/>
    </w:p>
    <w:p w14:paraId="58B78F42" w14:textId="345D4337" w:rsidR="002B6118" w:rsidRDefault="002D7014" w:rsidP="003C58F3">
      <w:pPr>
        <w:pStyle w:val="Texto"/>
      </w:pPr>
      <w:r w:rsidRPr="002D7014">
        <w:t>O objetivo geral do presente trabalho é</w:t>
      </w:r>
      <w:r>
        <w:t xml:space="preserve"> avaliar ferramentas BPMS gratuitas através da aplicação prática com desenhos de processos reais utilizando critérios pré-definidos.</w:t>
      </w:r>
      <w:r w:rsidR="002B6118">
        <w:t xml:space="preserve"> </w:t>
      </w:r>
    </w:p>
    <w:p w14:paraId="14FFB384" w14:textId="77777777" w:rsidR="002B6118" w:rsidRPr="004A1EC9" w:rsidRDefault="002B6118" w:rsidP="002B6118">
      <w:pPr>
        <w:pStyle w:val="Ttulo3"/>
      </w:pPr>
      <w:bookmarkStart w:id="48" w:name="_Toc450743204"/>
      <w:r>
        <w:lastRenderedPageBreak/>
        <w:t xml:space="preserve">Objetivos </w:t>
      </w:r>
      <w:commentRangeStart w:id="49"/>
      <w:r>
        <w:t>específicos</w:t>
      </w:r>
      <w:commentRangeEnd w:id="49"/>
      <w:r w:rsidR="009A07BB">
        <w:rPr>
          <w:rStyle w:val="Refdecomentrio"/>
          <w:b w:val="0"/>
        </w:rPr>
        <w:commentReference w:id="49"/>
      </w:r>
      <w:bookmarkEnd w:id="48"/>
    </w:p>
    <w:p w14:paraId="30968EF1" w14:textId="6AA6ACD7" w:rsidR="002B6118" w:rsidRDefault="003C58F3" w:rsidP="002B6118">
      <w:pPr>
        <w:pStyle w:val="Texto"/>
      </w:pPr>
      <w:r>
        <w:t>Para alcançar o objetivo geral estabelecido será seguido os seguintes objetivos específicos:</w:t>
      </w:r>
      <w:r w:rsidR="002B6118">
        <w:t xml:space="preserve"> </w:t>
      </w:r>
    </w:p>
    <w:p w14:paraId="1741B523" w14:textId="0594D7F8" w:rsidR="003C58F3" w:rsidRDefault="003C58F3" w:rsidP="003C58F3">
      <w:pPr>
        <w:pStyle w:val="Texto"/>
        <w:numPr>
          <w:ilvl w:val="0"/>
          <w:numId w:val="16"/>
        </w:numPr>
      </w:pPr>
      <w:r>
        <w:t>Desenhar os processos de negócio de um cenário real utilizando a notação BPMN</w:t>
      </w:r>
      <w:r w:rsidR="00CF64E6">
        <w:t>;</w:t>
      </w:r>
    </w:p>
    <w:p w14:paraId="1AF6920A" w14:textId="27AEBE57" w:rsidR="002B6118" w:rsidRDefault="00A77A57" w:rsidP="00A77A57">
      <w:pPr>
        <w:pStyle w:val="Texto"/>
        <w:numPr>
          <w:ilvl w:val="0"/>
          <w:numId w:val="16"/>
        </w:numPr>
      </w:pPr>
      <w:r>
        <w:t xml:space="preserve">Implantar os desenhos de processos </w:t>
      </w:r>
      <w:r w:rsidR="00CF64E6">
        <w:t>em 3 ferramentas BPMS gratuitas;</w:t>
      </w:r>
    </w:p>
    <w:p w14:paraId="062D382C" w14:textId="423E7E40" w:rsidR="00A77A57" w:rsidRDefault="00A77A57" w:rsidP="00A77A57">
      <w:pPr>
        <w:pStyle w:val="Texto"/>
        <w:numPr>
          <w:ilvl w:val="0"/>
          <w:numId w:val="16"/>
        </w:numPr>
      </w:pPr>
      <w:r>
        <w:t xml:space="preserve">Avaliar </w:t>
      </w:r>
      <w:r w:rsidR="00CF64E6">
        <w:t>de forma quantitativa os resultados obtidos com cada ferramenta.</w:t>
      </w:r>
      <w:r w:rsidR="00DB06DA" w:rsidRPr="00DB06DA">
        <w:rPr>
          <w:b/>
        </w:rPr>
        <w:t xml:space="preserve"> (ainda estamos definindo)</w:t>
      </w:r>
    </w:p>
    <w:p w14:paraId="004D3EFC" w14:textId="77777777" w:rsidR="002B6118" w:rsidRDefault="002B6118" w:rsidP="002B6118">
      <w:pPr>
        <w:pStyle w:val="Texto"/>
      </w:pPr>
    </w:p>
    <w:p w14:paraId="2E76099D" w14:textId="77777777" w:rsidR="002B6118" w:rsidRPr="004A1EC9" w:rsidRDefault="002B6118" w:rsidP="002B6118">
      <w:pPr>
        <w:pStyle w:val="Ttulo2"/>
      </w:pPr>
      <w:bookmarkStart w:id="50" w:name="_Toc450743205"/>
      <w:r>
        <w:rPr>
          <w:caps w:val="0"/>
        </w:rPr>
        <w:t>JUSTIFICATIVA</w:t>
      </w:r>
      <w:bookmarkEnd w:id="50"/>
    </w:p>
    <w:p w14:paraId="6C5665F3" w14:textId="2C72555F" w:rsidR="002B6118" w:rsidRDefault="00D010DF" w:rsidP="00D010DF">
      <w:pPr>
        <w:pStyle w:val="Texto"/>
      </w:pPr>
      <w:r>
        <w:t xml:space="preserve">Em um ponto de vista social, este trabalho pretende que através dos resultados e conclusões obtidas, possa apoiar </w:t>
      </w:r>
      <w:r w:rsidR="00186069">
        <w:t>pequenas e médias empr</w:t>
      </w:r>
      <w:r>
        <w:t>esas buscando se estruturar em nível processual. Oferecendo alternativas de ferramentas BPMS gratuitas para as que t</w:t>
      </w:r>
      <w:r w:rsidR="00186069">
        <w:t xml:space="preserve">em </w:t>
      </w:r>
      <w:r>
        <w:t xml:space="preserve">recursos para ferramentas </w:t>
      </w:r>
      <w:commentRangeStart w:id="51"/>
      <w:r>
        <w:t>pagas</w:t>
      </w:r>
      <w:commentRangeEnd w:id="51"/>
      <w:r w:rsidR="009A07BB">
        <w:rPr>
          <w:rStyle w:val="Refdecomentrio"/>
        </w:rPr>
        <w:commentReference w:id="51"/>
      </w:r>
      <w:r>
        <w:t xml:space="preserve">. </w:t>
      </w:r>
    </w:p>
    <w:p w14:paraId="3941F4F4" w14:textId="357FBD28" w:rsidR="00260E1B" w:rsidRPr="004A002F" w:rsidRDefault="00260E1B" w:rsidP="00D010DF">
      <w:pPr>
        <w:pStyle w:val="Texto"/>
        <w:rPr>
          <w:b/>
        </w:rPr>
      </w:pPr>
      <w:r w:rsidRPr="004A002F">
        <w:rPr>
          <w:b/>
        </w:rPr>
        <w:t>(es</w:t>
      </w:r>
      <w:r w:rsidR="004A002F">
        <w:rPr>
          <w:b/>
        </w:rPr>
        <w:t>s</w:t>
      </w:r>
      <w:r w:rsidRPr="004A002F">
        <w:rPr>
          <w:b/>
        </w:rPr>
        <w:t>e trecho ainda será terminado)</w:t>
      </w:r>
    </w:p>
    <w:p w14:paraId="49921719" w14:textId="66482AA8" w:rsidR="002B6118" w:rsidRPr="004A1EC9" w:rsidRDefault="002B6118" w:rsidP="002B6118">
      <w:pPr>
        <w:pStyle w:val="Ttulo2"/>
      </w:pPr>
      <w:bookmarkStart w:id="52" w:name="_Toc450743206"/>
      <w:r>
        <w:rPr>
          <w:caps w:val="0"/>
        </w:rPr>
        <w:t xml:space="preserve">ESTRUTURA DA </w:t>
      </w:r>
      <w:r w:rsidR="00B361F1">
        <w:rPr>
          <w:caps w:val="0"/>
        </w:rPr>
        <w:t>MONOGRAFIA</w:t>
      </w:r>
      <w:bookmarkEnd w:id="52"/>
    </w:p>
    <w:p w14:paraId="2C880CA7" w14:textId="2108AA42" w:rsidR="002B6118" w:rsidRDefault="00456045" w:rsidP="009829E5">
      <w:pPr>
        <w:pStyle w:val="Texto"/>
      </w:pPr>
      <w:r>
        <w:t xml:space="preserve">Este trabalho é estruturado em 5 capítulos. </w:t>
      </w:r>
      <w:r w:rsidR="009829E5">
        <w:t>Inicia no</w:t>
      </w:r>
      <w:r>
        <w:t xml:space="preserve"> </w:t>
      </w:r>
      <w:r w:rsidR="009829E5">
        <w:t>c</w:t>
      </w:r>
      <w:r>
        <w:t xml:space="preserve">apítulo 1, </w:t>
      </w:r>
      <w:r w:rsidR="004C3214">
        <w:t>que</w:t>
      </w:r>
      <w:r w:rsidR="009829E5">
        <w:t xml:space="preserve"> </w:t>
      </w:r>
      <w:r>
        <w:t xml:space="preserve">consta a introdução, problemática, os objetivos geral e específicos do trabalho, justificativa e a estrutura do mesmo. </w:t>
      </w:r>
      <w:r w:rsidR="004C3214">
        <w:t>O</w:t>
      </w:r>
      <w:r w:rsidR="009829E5">
        <w:t xml:space="preserve"> c</w:t>
      </w:r>
      <w:r>
        <w:t xml:space="preserve">apítulo 2, </w:t>
      </w:r>
      <w:r w:rsidR="00A664CE">
        <w:t xml:space="preserve">apresenta </w:t>
      </w:r>
      <w:r>
        <w:t>a fun</w:t>
      </w:r>
      <w:r w:rsidR="00762B0F">
        <w:t>damentação teórica do trabalho, c</w:t>
      </w:r>
      <w:r w:rsidR="00A664CE">
        <w:t>om</w:t>
      </w:r>
      <w:r>
        <w:t xml:space="preserve"> os pr</w:t>
      </w:r>
      <w:r w:rsidR="009829E5">
        <w:t>incipais conceitos referentes à processos de negócio, BPM, a notação BPMN e</w:t>
      </w:r>
      <w:r>
        <w:t xml:space="preserve"> </w:t>
      </w:r>
      <w:r w:rsidR="009829E5">
        <w:t>as ferramentas BPMS. Já no capítulo 3 é caracterizado a pe</w:t>
      </w:r>
      <w:r>
        <w:t xml:space="preserve">squisa, apresentando as metodologias utilizadas e </w:t>
      </w:r>
      <w:r w:rsidR="009829E5">
        <w:t>suas finalidades. No</w:t>
      </w:r>
      <w:r>
        <w:t xml:space="preserve"> </w:t>
      </w:r>
      <w:r w:rsidR="009829E5">
        <w:t>c</w:t>
      </w:r>
      <w:r w:rsidR="00A664CE">
        <w:t xml:space="preserve">apítulo 4, apresenta </w:t>
      </w:r>
      <w:r w:rsidR="009829E5">
        <w:t xml:space="preserve">os desenhos de processo de negócio da empresa que será </w:t>
      </w:r>
      <w:r w:rsidR="009829E5">
        <w:lastRenderedPageBreak/>
        <w:t>realizado o estudo, o detalhamento da implementação destes desenhos nas ferramentas selecionadas e por fim os resultados obtidos com as implementações</w:t>
      </w:r>
      <w:r>
        <w:t xml:space="preserve">. </w:t>
      </w:r>
      <w:r w:rsidR="009829E5">
        <w:t>Por fim, o c</w:t>
      </w:r>
      <w:r>
        <w:t>apítulo 5</w:t>
      </w:r>
      <w:r w:rsidR="009829E5">
        <w:t xml:space="preserve">, apresenta </w:t>
      </w:r>
      <w:r>
        <w:t xml:space="preserve">as conclusões </w:t>
      </w:r>
      <w:r w:rsidR="009829E5">
        <w:t>alcançadas com o</w:t>
      </w:r>
      <w:r>
        <w:t xml:space="preserve"> trabalho, considerações finais e possibilidades de trabalhos futuros.</w:t>
      </w:r>
    </w:p>
    <w:p w14:paraId="7A5A27F9" w14:textId="77777777" w:rsidR="002B6118" w:rsidRDefault="002B6118" w:rsidP="002B6118">
      <w:pPr>
        <w:pStyle w:val="Texto"/>
      </w:pPr>
    </w:p>
    <w:p w14:paraId="6FBC7C55" w14:textId="77777777" w:rsidR="002B6118" w:rsidRPr="009B63C3" w:rsidRDefault="002B6118" w:rsidP="002B6118">
      <w:pPr>
        <w:pStyle w:val="Texto"/>
      </w:pPr>
    </w:p>
    <w:p w14:paraId="39A0251D" w14:textId="37F99E61" w:rsidR="002E78BB" w:rsidRDefault="002E78BB" w:rsidP="00014902">
      <w:pPr>
        <w:pStyle w:val="Ttulo1"/>
        <w:ind w:left="431" w:hanging="431"/>
        <w:rPr>
          <w:caps w:val="0"/>
        </w:rPr>
      </w:pPr>
      <w:bookmarkStart w:id="53" w:name="_Toc450743207"/>
      <w:r>
        <w:rPr>
          <w:caps w:val="0"/>
        </w:rPr>
        <w:t>REVISÃO BIBLIOGRÁFICA</w:t>
      </w:r>
      <w:bookmarkEnd w:id="53"/>
    </w:p>
    <w:p w14:paraId="1CC7B71D" w14:textId="5D60A3E7" w:rsidR="00014902" w:rsidRDefault="002E78BB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1E81E6C8" w14:textId="5A86F7AA" w:rsidR="009C2ED4" w:rsidRDefault="009C2ED4" w:rsidP="009C2ED4">
      <w:pPr>
        <w:pStyle w:val="Ttulo2"/>
      </w:pPr>
      <w:bookmarkStart w:id="54" w:name="_Toc450743208"/>
      <w:r>
        <w:t>ORGANIZAÇÃO</w:t>
      </w:r>
      <w:bookmarkEnd w:id="54"/>
    </w:p>
    <w:p w14:paraId="5F7CCF20" w14:textId="1FEB2BF2" w:rsidR="009C2ED4" w:rsidRDefault="009C2ED4" w:rsidP="009C2ED4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63BBF3A1" w14:textId="2C226BD9" w:rsidR="009C2ED4" w:rsidRDefault="009C2ED4" w:rsidP="009C2ED4">
      <w:pPr>
        <w:pStyle w:val="Ttulo2"/>
      </w:pPr>
      <w:bookmarkStart w:id="55" w:name="_Toc450743209"/>
      <w:r>
        <w:t>CADEIA DE VALOR DE UMA ORGANIZAÇÃO</w:t>
      </w:r>
      <w:bookmarkEnd w:id="55"/>
    </w:p>
    <w:p w14:paraId="1C01932C" w14:textId="55EE14D0" w:rsidR="009C2ED4" w:rsidRDefault="009C2ED4" w:rsidP="009C2ED4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23B6DC2D" w14:textId="2CF5DDE0" w:rsidR="009C2ED4" w:rsidRDefault="009C2ED4" w:rsidP="009C2ED4">
      <w:pPr>
        <w:pStyle w:val="Ttulo2"/>
      </w:pPr>
      <w:bookmarkStart w:id="56" w:name="_Toc450743210"/>
      <w:r>
        <w:t>PLANEJAMENTO ESTRATÉGICO</w:t>
      </w:r>
      <w:bookmarkEnd w:id="56"/>
    </w:p>
    <w:p w14:paraId="29A1546C" w14:textId="39296ADD" w:rsidR="009C2ED4" w:rsidRDefault="009C2ED4" w:rsidP="009C2ED4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6C6CEFBE" w14:textId="7C9777F5" w:rsidR="00014902" w:rsidRDefault="00014902" w:rsidP="00014902">
      <w:pPr>
        <w:pStyle w:val="Ttulo2"/>
      </w:pPr>
      <w:bookmarkStart w:id="57" w:name="_Toc450743211"/>
      <w:r>
        <w:lastRenderedPageBreak/>
        <w:t>PROCESSO</w:t>
      </w:r>
      <w:bookmarkEnd w:id="57"/>
    </w:p>
    <w:p w14:paraId="27F75AFF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6B433693" w14:textId="4E7880CE" w:rsidR="00014902" w:rsidRDefault="00014902" w:rsidP="00014902">
      <w:pPr>
        <w:pStyle w:val="Ttulo2"/>
      </w:pPr>
      <w:bookmarkStart w:id="58" w:name="_Toc450743212"/>
      <w:r>
        <w:t>PROCESSO DE NEGÓCIO</w:t>
      </w:r>
      <w:bookmarkEnd w:id="58"/>
    </w:p>
    <w:p w14:paraId="0E2C2204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03FAFA89" w14:textId="0DFFE7DF" w:rsidR="00014902" w:rsidRDefault="00014902" w:rsidP="00014902">
      <w:pPr>
        <w:pStyle w:val="Ttulo2"/>
      </w:pPr>
      <w:bookmarkStart w:id="59" w:name="_Toc450743213"/>
      <w:r>
        <w:t>ORGANIZAÇÃO E PROCESSOS</w:t>
      </w:r>
      <w:bookmarkEnd w:id="59"/>
    </w:p>
    <w:p w14:paraId="1BE1FCF6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20C9AB1C" w14:textId="77777777" w:rsidR="003E304C" w:rsidRDefault="003E304C" w:rsidP="003E304C">
      <w:pPr>
        <w:pStyle w:val="Ttulo2"/>
      </w:pPr>
      <w:bookmarkStart w:id="60" w:name="_Toc450743214"/>
      <w:r>
        <w:t>BUSINESS PROCESS MANAGEMENT</w:t>
      </w:r>
      <w:bookmarkEnd w:id="60"/>
    </w:p>
    <w:p w14:paraId="73B60984" w14:textId="77777777" w:rsidR="003E304C" w:rsidRDefault="003E304C" w:rsidP="003E304C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078A1550" w14:textId="173F3A3B" w:rsidR="00014902" w:rsidRDefault="00014902" w:rsidP="00014902">
      <w:pPr>
        <w:pStyle w:val="Ttulo2"/>
      </w:pPr>
      <w:bookmarkStart w:id="61" w:name="_Toc450743215"/>
      <w:r>
        <w:lastRenderedPageBreak/>
        <w:t>B</w:t>
      </w:r>
      <w:r w:rsidR="003E304C">
        <w:t xml:space="preserve">USINESS </w:t>
      </w:r>
      <w:r>
        <w:t>P</w:t>
      </w:r>
      <w:r w:rsidR="003E304C">
        <w:t xml:space="preserve">ROCESS </w:t>
      </w:r>
      <w:r>
        <w:t>M</w:t>
      </w:r>
      <w:r w:rsidR="003E304C">
        <w:t xml:space="preserve">ODEL AND </w:t>
      </w:r>
      <w:r>
        <w:t>N</w:t>
      </w:r>
      <w:r w:rsidR="003E304C">
        <w:t>OTATION</w:t>
      </w:r>
      <w:bookmarkEnd w:id="61"/>
    </w:p>
    <w:p w14:paraId="02BE4ED5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4DF45D5F" w14:textId="01B26B74" w:rsidR="00014902" w:rsidRDefault="00014902" w:rsidP="00014902">
      <w:pPr>
        <w:pStyle w:val="Ttulo2"/>
      </w:pPr>
      <w:bookmarkStart w:id="62" w:name="_Toc450743216"/>
      <w:r>
        <w:t>AUTOMAÇÃO DE PROCESSOS DE NEGÓCIO</w:t>
      </w:r>
      <w:bookmarkEnd w:id="62"/>
    </w:p>
    <w:p w14:paraId="612C91F6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4F445289" w14:textId="628EBE56" w:rsidR="00014902" w:rsidRDefault="00014902" w:rsidP="00014902">
      <w:pPr>
        <w:pStyle w:val="Ttulo2"/>
      </w:pPr>
      <w:bookmarkStart w:id="63" w:name="_Toc450743217"/>
      <w:r>
        <w:t>B</w:t>
      </w:r>
      <w:r w:rsidR="00E6357C">
        <w:t xml:space="preserve">USINESS </w:t>
      </w:r>
      <w:r>
        <w:t>P</w:t>
      </w:r>
      <w:r w:rsidR="00E6357C">
        <w:t xml:space="preserve">ROCESS </w:t>
      </w:r>
      <w:r>
        <w:t>M</w:t>
      </w:r>
      <w:r w:rsidR="00E6357C">
        <w:t xml:space="preserve">ANAGEMENT </w:t>
      </w:r>
      <w:r>
        <w:t>S</w:t>
      </w:r>
      <w:r w:rsidR="00E6357C">
        <w:t>UITE</w:t>
      </w:r>
      <w:bookmarkEnd w:id="63"/>
    </w:p>
    <w:p w14:paraId="5E588112" w14:textId="15D3733E" w:rsidR="00014902" w:rsidRPr="00014902" w:rsidRDefault="00014902" w:rsidP="003F23E0">
      <w:pPr>
        <w:pStyle w:val="Texto"/>
      </w:pPr>
      <w:r>
        <w:t>Texto texto texto texto texto texto texto texto texto texto texto texto texto texto texto texto texto texto texto texto texto texto texto texto texto texto texto.</w:t>
      </w:r>
      <w:r>
        <w:br w:type="page"/>
      </w:r>
    </w:p>
    <w:p w14:paraId="2CFAB2E7" w14:textId="2B75B428" w:rsidR="00C7448C" w:rsidRPr="004A1EC9" w:rsidRDefault="00C7448C">
      <w:pPr>
        <w:pStyle w:val="Ttulosps-textuais"/>
      </w:pPr>
      <w:bookmarkStart w:id="64" w:name="_Toc450743218"/>
      <w:r w:rsidRPr="004A1EC9">
        <w:lastRenderedPageBreak/>
        <w:t>REFERÊNCIAS</w:t>
      </w:r>
      <w:bookmarkEnd w:id="64"/>
    </w:p>
    <w:p w14:paraId="28AE22A8" w14:textId="77777777" w:rsidR="00D72E2A" w:rsidRDefault="00D72E2A" w:rsidP="00F9776D">
      <w:pPr>
        <w:pStyle w:val="Referncias"/>
        <w:spacing w:after="0"/>
      </w:pPr>
      <w:r>
        <w:t xml:space="preserve">BIZAGI. </w:t>
      </w:r>
      <w:r w:rsidRPr="00D72E2A">
        <w:rPr>
          <w:b/>
        </w:rPr>
        <w:t>Preços Bizagi</w:t>
      </w:r>
      <w:r>
        <w:t>. Disponível em: &lt;http://www.bizagi.com/pt/produtos/bpm-suite/engine/precos&gt;. Acesso em: 3 abril. 2016.</w:t>
      </w:r>
    </w:p>
    <w:p w14:paraId="3B745F99" w14:textId="77777777" w:rsidR="00D72E2A" w:rsidRDefault="00D72E2A" w:rsidP="00F9776D">
      <w:pPr>
        <w:pStyle w:val="Referncias"/>
        <w:spacing w:after="0"/>
      </w:pPr>
    </w:p>
    <w:p w14:paraId="7A843EE1" w14:textId="77777777" w:rsidR="00D72E2A" w:rsidRDefault="00D72E2A" w:rsidP="00F9776D">
      <w:pPr>
        <w:pStyle w:val="Referncias"/>
        <w:spacing w:after="0"/>
      </w:pPr>
    </w:p>
    <w:p w14:paraId="3E6D36D3" w14:textId="77777777" w:rsidR="004E340D" w:rsidRDefault="00E7134B" w:rsidP="00F9776D">
      <w:pPr>
        <w:pStyle w:val="Referncias"/>
        <w:spacing w:after="0"/>
      </w:pPr>
      <w:r w:rsidRPr="00E7134B">
        <w:t>DAVENPORT, Thomas H. </w:t>
      </w:r>
      <w:r w:rsidRPr="00E7134B">
        <w:rPr>
          <w:b/>
          <w:bCs/>
        </w:rPr>
        <w:t>Reengenharia de processos: </w:t>
      </w:r>
      <w:r w:rsidRPr="00E7134B">
        <w:t>como inovar na empresa através da tecnologia da informação. 4. ed. Rio de Janeiro: Campus, 1994. 391 p.</w:t>
      </w:r>
    </w:p>
    <w:p w14:paraId="7EDD0481" w14:textId="77777777" w:rsidR="004E340D" w:rsidRDefault="004E340D" w:rsidP="00F9776D">
      <w:pPr>
        <w:pStyle w:val="Referncias"/>
        <w:spacing w:after="0"/>
      </w:pPr>
    </w:p>
    <w:p w14:paraId="0002D07D" w14:textId="77777777" w:rsidR="007D18E2" w:rsidRDefault="007D18E2" w:rsidP="00F9776D">
      <w:pPr>
        <w:pStyle w:val="Referncias"/>
        <w:spacing w:after="0"/>
      </w:pPr>
    </w:p>
    <w:p w14:paraId="0704F633" w14:textId="77777777" w:rsidR="007D18E2" w:rsidRDefault="007D18E2" w:rsidP="00F9776D">
      <w:pPr>
        <w:pStyle w:val="Referncias"/>
        <w:spacing w:after="0"/>
      </w:pPr>
      <w:r w:rsidRPr="007D18E2">
        <w:t>JOHANSSON, Henry J. </w:t>
      </w:r>
      <w:r w:rsidRPr="007D18E2">
        <w:rPr>
          <w:b/>
          <w:bCs/>
        </w:rPr>
        <w:t>Processos de negócios. </w:t>
      </w:r>
      <w:r w:rsidRPr="007D18E2">
        <w:t>São Paulo: Pioneira, 1995. xix, 227 p.</w:t>
      </w:r>
    </w:p>
    <w:p w14:paraId="6465AB23" w14:textId="77777777" w:rsidR="007D18E2" w:rsidRDefault="007D18E2" w:rsidP="00F9776D">
      <w:pPr>
        <w:pStyle w:val="Referncias"/>
        <w:spacing w:after="0"/>
      </w:pPr>
    </w:p>
    <w:p w14:paraId="2B63569F" w14:textId="7A72A1B7" w:rsidR="00E7134B" w:rsidRDefault="00E7134B" w:rsidP="00F9776D">
      <w:pPr>
        <w:pStyle w:val="Referncias"/>
        <w:spacing w:after="0"/>
      </w:pPr>
    </w:p>
    <w:p w14:paraId="1AB2D71A" w14:textId="26132634" w:rsidR="00F9776D" w:rsidRDefault="00F9776D" w:rsidP="00F9776D">
      <w:pPr>
        <w:pStyle w:val="Referncias"/>
        <w:spacing w:after="0"/>
      </w:pPr>
      <w:r w:rsidRPr="00F9776D">
        <w:t>ORCHESTRA</w:t>
      </w:r>
      <w:r>
        <w:t xml:space="preserve">. </w:t>
      </w:r>
      <w:r w:rsidRPr="005E7FFC">
        <w:rPr>
          <w:b/>
        </w:rPr>
        <w:t>Orchestra</w:t>
      </w:r>
      <w:r>
        <w:t>. Disponível em: &lt;</w:t>
      </w:r>
      <w:r w:rsidRPr="00F9776D">
        <w:t>http://orchestra.ow2.org/xwiki/bin/view/Main/WebHome</w:t>
      </w:r>
      <w:r>
        <w:t>&gt;. Acesso em: 11/04/2016.</w:t>
      </w:r>
    </w:p>
    <w:p w14:paraId="47AD605F" w14:textId="5100D448" w:rsidR="00F9776D" w:rsidRDefault="00F9776D" w:rsidP="00F9776D">
      <w:pPr>
        <w:pStyle w:val="Referncias"/>
        <w:spacing w:after="0"/>
      </w:pPr>
    </w:p>
    <w:p w14:paraId="27DCAA52" w14:textId="77777777" w:rsidR="00F9776D" w:rsidRPr="004A1EC9" w:rsidRDefault="00F9776D" w:rsidP="00F9776D">
      <w:pPr>
        <w:pStyle w:val="Referncias"/>
        <w:spacing w:after="0"/>
      </w:pPr>
    </w:p>
    <w:p w14:paraId="1CFEEAA1" w14:textId="77777777" w:rsidR="00E7134B" w:rsidRDefault="00E7134B" w:rsidP="00F9776D">
      <w:pPr>
        <w:pStyle w:val="Referncias"/>
        <w:spacing w:after="0"/>
      </w:pPr>
      <w:r w:rsidRPr="00E7134B">
        <w:t>PAVANI JÚNIOR, Orlando; SCUCUGLIA, Rafael. </w:t>
      </w:r>
      <w:r w:rsidRPr="00E7134B">
        <w:rPr>
          <w:b/>
          <w:bCs/>
        </w:rPr>
        <w:t>Mapeamento e gestão por processos: </w:t>
      </w:r>
      <w:r w:rsidRPr="00E7134B">
        <w:t>BPM : business process management . São Paulo: M. Books, 2011. 376 p.</w:t>
      </w:r>
    </w:p>
    <w:p w14:paraId="7A7BE64C" w14:textId="77777777" w:rsidR="00E7134B" w:rsidRDefault="00E7134B" w:rsidP="00F9776D">
      <w:pPr>
        <w:pStyle w:val="Referncias"/>
        <w:spacing w:after="0"/>
      </w:pPr>
    </w:p>
    <w:p w14:paraId="7E3EDA35" w14:textId="77777777" w:rsidR="00E7134B" w:rsidRDefault="00E7134B" w:rsidP="00F9776D">
      <w:pPr>
        <w:pStyle w:val="Referncias"/>
        <w:spacing w:after="0"/>
      </w:pPr>
    </w:p>
    <w:p w14:paraId="4C4612F9" w14:textId="77777777" w:rsidR="00293EAC" w:rsidRDefault="00293EAC" w:rsidP="00F9776D">
      <w:pPr>
        <w:pStyle w:val="Referncias"/>
        <w:spacing w:after="0"/>
      </w:pPr>
      <w:r>
        <w:t xml:space="preserve">SYDLE. </w:t>
      </w:r>
      <w:r w:rsidRPr="00293EAC">
        <w:rPr>
          <w:b/>
        </w:rPr>
        <w:t>BPM</w:t>
      </w:r>
      <w:r w:rsidRPr="00293EAC">
        <w:t>.</w:t>
      </w:r>
      <w:r>
        <w:t xml:space="preserve"> Disponível em: &lt;http://www.sydle.com/br/bpm/&gt;. Acesso em: 3 abril. 2016.</w:t>
      </w:r>
    </w:p>
    <w:p w14:paraId="3752ADB4" w14:textId="77777777" w:rsidR="00293EAC" w:rsidRDefault="00293EAC" w:rsidP="00F9776D">
      <w:pPr>
        <w:pStyle w:val="Referncias"/>
        <w:spacing w:after="0"/>
      </w:pPr>
    </w:p>
    <w:p w14:paraId="79DEA4A9" w14:textId="77777777" w:rsidR="00293EAC" w:rsidRDefault="00293EAC" w:rsidP="00F9776D">
      <w:pPr>
        <w:pStyle w:val="Referncias"/>
        <w:spacing w:after="0"/>
      </w:pPr>
    </w:p>
    <w:p w14:paraId="6D5FD22A" w14:textId="77777777" w:rsidR="00B272CC" w:rsidRPr="00017E13" w:rsidRDefault="00E7134B" w:rsidP="00F9776D">
      <w:pPr>
        <w:pStyle w:val="Referncias"/>
        <w:spacing w:after="0"/>
      </w:pPr>
      <w:r w:rsidRPr="00E7134B">
        <w:t>VALLE, Rogério; BARBARÁ, Saulo (Org.). </w:t>
      </w:r>
      <w:r w:rsidRPr="00E7134B">
        <w:rPr>
          <w:b/>
          <w:bCs/>
        </w:rPr>
        <w:t>Análise e modelagem de processos de negócio: </w:t>
      </w:r>
      <w:r w:rsidRPr="00E7134B">
        <w:t>foco na notação BPMN (Business Process Modeling Notation). São Paulo: Atlas, 2009. xvii, 207 p</w:t>
      </w:r>
      <w:r>
        <w:t>.</w:t>
      </w:r>
    </w:p>
    <w:p w14:paraId="100E8F52" w14:textId="77777777" w:rsidR="00E7134B" w:rsidRPr="004A1EC9" w:rsidRDefault="00E7134B" w:rsidP="001D2636">
      <w:pPr>
        <w:pStyle w:val="FOLHADEROSTO"/>
      </w:pPr>
    </w:p>
    <w:sectPr w:rsidR="00E7134B" w:rsidRPr="004A1EC9" w:rsidSect="002B54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5" w:h="16837"/>
      <w:pgMar w:top="1701" w:right="1134" w:bottom="1134" w:left="1701" w:header="907" w:footer="720" w:gutter="0"/>
      <w:cols w:space="720"/>
      <w:docGrid w:linePitch="7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Mauricio Botelho" w:date="2016-05-15T23:47:00Z" w:initials="MB">
    <w:p w14:paraId="65FAB445" w14:textId="623D958D" w:rsidR="00453380" w:rsidRDefault="00453380">
      <w:pPr>
        <w:pStyle w:val="Textodecomentrio"/>
      </w:pPr>
      <w:r>
        <w:rPr>
          <w:rStyle w:val="Refdecomentrio"/>
        </w:rPr>
        <w:annotationRef/>
      </w:r>
      <w:r>
        <w:t xml:space="preserve">Penso que já entrar nas ferramentas, sem antes contextualizar, não ser uma boa alternativa. </w:t>
      </w:r>
    </w:p>
    <w:p w14:paraId="6F9F1BC2" w14:textId="142A0457" w:rsidR="00453380" w:rsidRDefault="00453380">
      <w:pPr>
        <w:pStyle w:val="Textodecomentrio"/>
      </w:pPr>
      <w:r>
        <w:t>O ideal seria um parágrafo antes, falando da importância de ferramentas de automação e a dificuldade em aquisição por uma empresa EPP</w:t>
      </w:r>
    </w:p>
  </w:comment>
  <w:comment w:id="36" w:author="Mauricio Botelho" w:date="2016-04-12T23:08:00Z" w:initials="MB">
    <w:p w14:paraId="22C0513E" w14:textId="3B4BBA96" w:rsidR="0021451B" w:rsidRDefault="0021451B">
      <w:pPr>
        <w:pStyle w:val="Textodecomentrio"/>
      </w:pPr>
      <w:r>
        <w:rPr>
          <w:rStyle w:val="Refdecomentrio"/>
        </w:rPr>
        <w:annotationRef/>
      </w:r>
      <w:r>
        <w:t>Penso que não seria somente realizar o desenho né ? Se fosse só desenhar o processo, não precisaria BPMS. Outra coisa é em relação a empresa de estudo. Não falar “processos de negocio de uma empresa”, muito ousado. Falar que é uma empresa de pequeno porte e será utilizado uma área para “fazer” BPM, utilizando ferramenta BPMS, ou não vamos fazer BPM? Bom, se não vamos por completom pelo menos utilizar a parte de automação da BPMS seria de bom tom</w:t>
      </w:r>
    </w:p>
  </w:comment>
  <w:comment w:id="37" w:author="Patrick Machado [2]" w:date="2016-04-13T19:16:00Z" w:initials="PM">
    <w:p w14:paraId="6B440291" w14:textId="2B23551C" w:rsidR="00453380" w:rsidRDefault="0021451B">
      <w:pPr>
        <w:pStyle w:val="Textodecomentrio"/>
      </w:pPr>
      <w:r>
        <w:rPr>
          <w:rStyle w:val="Refdecomentrio"/>
        </w:rPr>
        <w:annotationRef/>
      </w:r>
      <w:r>
        <w:t>Não acho que cabe um BPM. No meu entendimento BPM envolve a melhoria, e não é isso que eu pretendo. Penso só na automação.</w:t>
      </w:r>
      <w:r w:rsidRPr="006C3E04">
        <w:t xml:space="preserve"> </w:t>
      </w:r>
      <w:r>
        <w:t>E</w:t>
      </w:r>
      <w:r w:rsidRPr="006C3E04">
        <w:t>u precisaria muito mais da participação</w:t>
      </w:r>
      <w:r>
        <w:t xml:space="preserve"> da empresa pra fazer BPM.</w:t>
      </w:r>
    </w:p>
    <w:p w14:paraId="5637ECC3" w14:textId="57EB319D" w:rsidR="00453380" w:rsidRDefault="00453380">
      <w:pPr>
        <w:pStyle w:val="Textodecomentrio"/>
      </w:pPr>
    </w:p>
    <w:p w14:paraId="4C613092" w14:textId="77777777" w:rsidR="00453380" w:rsidRDefault="00453380">
      <w:pPr>
        <w:pStyle w:val="Textodecomentrio"/>
      </w:pPr>
    </w:p>
  </w:comment>
  <w:comment w:id="38" w:author="Mauricio Botelho" w:date="2016-05-15T23:41:00Z" w:initials="MB">
    <w:p w14:paraId="1BEB28F7" w14:textId="40AEC0F0" w:rsidR="00453380" w:rsidRDefault="00453380">
      <w:pPr>
        <w:pStyle w:val="Textodecomentrio"/>
      </w:pPr>
      <w:r>
        <w:rPr>
          <w:rStyle w:val="Refdecomentrio"/>
        </w:rPr>
        <w:annotationRef/>
      </w:r>
      <w:r>
        <w:t>Tens razão, não seria nem processos de negócio, nem BPM, mas falar somente em automatiza, tem que ver se cabe !!</w:t>
      </w:r>
    </w:p>
  </w:comment>
  <w:comment w:id="49" w:author="Mauricio Botelho" w:date="2016-04-12T23:11:00Z" w:initials="MB">
    <w:p w14:paraId="2B9652E3" w14:textId="4D39DCD5" w:rsidR="0021451B" w:rsidRDefault="0021451B">
      <w:pPr>
        <w:pStyle w:val="Textodecomentrio"/>
      </w:pPr>
      <w:r>
        <w:rPr>
          <w:rStyle w:val="Refdecomentrio"/>
        </w:rPr>
        <w:annotationRef/>
      </w:r>
      <w:r>
        <w:t>Isso vou deixar para o final, quando o resto estiver pronto</w:t>
      </w:r>
    </w:p>
  </w:comment>
  <w:comment w:id="51" w:author="Mauricio Botelho" w:date="2016-04-12T23:10:00Z" w:initials="MB">
    <w:p w14:paraId="6341E0B6" w14:textId="4614EB5E" w:rsidR="0021451B" w:rsidRDefault="0021451B">
      <w:pPr>
        <w:pStyle w:val="Textodecomentrio"/>
      </w:pPr>
      <w:r>
        <w:rPr>
          <w:rStyle w:val="Refdecomentrio"/>
        </w:rPr>
        <w:annotationRef/>
      </w:r>
      <w:r>
        <w:t>Realmente tá muiiiito curto, tem que trabalhar mais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9F1BC2" w15:done="0"/>
  <w15:commentEx w15:paraId="22C0513E" w15:done="0"/>
  <w15:commentEx w15:paraId="4C613092" w15:paraIdParent="22C0513E" w15:done="0"/>
  <w15:commentEx w15:paraId="1BEB28F7" w15:paraIdParent="22C0513E" w15:done="0"/>
  <w15:commentEx w15:paraId="2B9652E3" w15:done="0"/>
  <w15:commentEx w15:paraId="6341E0B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93B2D" w14:textId="77777777" w:rsidR="001E4C4E" w:rsidRDefault="001E4C4E">
      <w:r>
        <w:separator/>
      </w:r>
    </w:p>
  </w:endnote>
  <w:endnote w:type="continuationSeparator" w:id="0">
    <w:p w14:paraId="771D16E7" w14:textId="77777777" w:rsidR="001E4C4E" w:rsidRDefault="001E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224D2" w14:textId="77777777" w:rsidR="0021451B" w:rsidRDefault="002145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03F70" w14:textId="77777777" w:rsidR="0021451B" w:rsidRDefault="002145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A292" w14:textId="77777777" w:rsidR="0021451B" w:rsidRDefault="0021451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B3CCE" w14:textId="77777777" w:rsidR="0021451B" w:rsidRDefault="0021451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B7DD5" w14:textId="77777777" w:rsidR="0021451B" w:rsidRDefault="0021451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04ACC" w14:textId="77777777" w:rsidR="0021451B" w:rsidRDefault="00214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991F2" w14:textId="77777777" w:rsidR="001E4C4E" w:rsidRDefault="001E4C4E">
      <w:r>
        <w:separator/>
      </w:r>
    </w:p>
  </w:footnote>
  <w:footnote w:type="continuationSeparator" w:id="0">
    <w:p w14:paraId="2C8C7194" w14:textId="77777777" w:rsidR="001E4C4E" w:rsidRDefault="001E4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B01A2" w14:textId="77777777" w:rsidR="0021451B" w:rsidRDefault="002145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166D0" w14:textId="77777777" w:rsidR="0021451B" w:rsidRDefault="002145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1A8B" w14:textId="77777777" w:rsidR="0021451B" w:rsidRDefault="0021451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775B5" w14:textId="77777777" w:rsidR="0021451B" w:rsidRDefault="0021451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4AA85" w14:textId="77777777" w:rsidR="0021451B" w:rsidRDefault="0021451B">
    <w:pPr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A5203A" wp14:editId="0ED2357A">
              <wp:simplePos x="0" y="0"/>
              <wp:positionH relativeFrom="page">
                <wp:posOffset>6686550</wp:posOffset>
              </wp:positionH>
              <wp:positionV relativeFrom="paragraph">
                <wp:posOffset>635</wp:posOffset>
              </wp:positionV>
              <wp:extent cx="152400" cy="1746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A4C15" w14:textId="0FEC39D0" w:rsidR="0021451B" w:rsidRDefault="0021451B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1117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20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6.5pt;margin-top:.05pt;width:12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" stroked="f">
              <v:fill opacity="0"/>
              <v:textbox inset="0,0,0,0">
                <w:txbxContent>
                  <w:p w14:paraId="315A4C15" w14:textId="0FEC39D0" w:rsidR="0021451B" w:rsidRDefault="0021451B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41117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4E9A" w14:textId="77777777" w:rsidR="0021451B" w:rsidRDefault="002145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67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60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6ECC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A035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60F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F401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986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8489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E8B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CB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lowerLetter"/>
      <w:pStyle w:val="Alnea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color w:val="auto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BD57502"/>
    <w:multiLevelType w:val="hybridMultilevel"/>
    <w:tmpl w:val="54B4166C"/>
    <w:lvl w:ilvl="0" w:tplc="B7A01624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629EB"/>
    <w:multiLevelType w:val="hybridMultilevel"/>
    <w:tmpl w:val="95461B2A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8273C"/>
    <w:multiLevelType w:val="multilevel"/>
    <w:tmpl w:val="54B416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48C4"/>
    <w:multiLevelType w:val="hybridMultilevel"/>
    <w:tmpl w:val="E28A5C74"/>
    <w:lvl w:ilvl="0" w:tplc="030E989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uricio Botelho">
    <w15:presenceInfo w15:providerId="None" w15:userId="Mauricio Botelho"/>
  </w15:person>
  <w15:person w15:author="Patrick Machado">
    <w15:presenceInfo w15:providerId="Windows Live" w15:userId="f73ab88fc78a5cce"/>
  </w15:person>
  <w15:person w15:author="Patrick Machado [2]">
    <w15:presenceInfo w15:providerId="None" w15:userId="Patrick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revisionView w:markup="0"/>
  <w:trackRevisions/>
  <w:defaultTabStop w:val="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F"/>
    <w:rsid w:val="00001261"/>
    <w:rsid w:val="00002E81"/>
    <w:rsid w:val="000119E2"/>
    <w:rsid w:val="00014902"/>
    <w:rsid w:val="00015CBA"/>
    <w:rsid w:val="00017E13"/>
    <w:rsid w:val="000274CE"/>
    <w:rsid w:val="00032377"/>
    <w:rsid w:val="00037C24"/>
    <w:rsid w:val="00040F65"/>
    <w:rsid w:val="00042AB3"/>
    <w:rsid w:val="00045305"/>
    <w:rsid w:val="0004799A"/>
    <w:rsid w:val="00050EE0"/>
    <w:rsid w:val="00060371"/>
    <w:rsid w:val="00074603"/>
    <w:rsid w:val="000946D3"/>
    <w:rsid w:val="000B68E9"/>
    <w:rsid w:val="000C67F2"/>
    <w:rsid w:val="00100778"/>
    <w:rsid w:val="00101E84"/>
    <w:rsid w:val="00102F69"/>
    <w:rsid w:val="00105204"/>
    <w:rsid w:val="00113C94"/>
    <w:rsid w:val="0011426D"/>
    <w:rsid w:val="001237B0"/>
    <w:rsid w:val="00146FC4"/>
    <w:rsid w:val="0015394F"/>
    <w:rsid w:val="001568AC"/>
    <w:rsid w:val="00163EA0"/>
    <w:rsid w:val="0017104E"/>
    <w:rsid w:val="0018254E"/>
    <w:rsid w:val="00186069"/>
    <w:rsid w:val="001976F6"/>
    <w:rsid w:val="001C12C5"/>
    <w:rsid w:val="001C5D98"/>
    <w:rsid w:val="001D2636"/>
    <w:rsid w:val="001E4C4E"/>
    <w:rsid w:val="001E7BD7"/>
    <w:rsid w:val="001F0F3D"/>
    <w:rsid w:val="0021451B"/>
    <w:rsid w:val="00217C9A"/>
    <w:rsid w:val="00224C16"/>
    <w:rsid w:val="0022635D"/>
    <w:rsid w:val="002277F4"/>
    <w:rsid w:val="00243DED"/>
    <w:rsid w:val="00245979"/>
    <w:rsid w:val="00250413"/>
    <w:rsid w:val="00260E1B"/>
    <w:rsid w:val="002637E0"/>
    <w:rsid w:val="00264E1A"/>
    <w:rsid w:val="0026584F"/>
    <w:rsid w:val="00290B5F"/>
    <w:rsid w:val="00293942"/>
    <w:rsid w:val="00293EAC"/>
    <w:rsid w:val="002B366E"/>
    <w:rsid w:val="002B5421"/>
    <w:rsid w:val="002B6118"/>
    <w:rsid w:val="002C09D1"/>
    <w:rsid w:val="002C5B16"/>
    <w:rsid w:val="002D7014"/>
    <w:rsid w:val="002E21E0"/>
    <w:rsid w:val="002E78BB"/>
    <w:rsid w:val="002F17AE"/>
    <w:rsid w:val="00312D89"/>
    <w:rsid w:val="0032276E"/>
    <w:rsid w:val="003250F4"/>
    <w:rsid w:val="003327BC"/>
    <w:rsid w:val="003373A7"/>
    <w:rsid w:val="00361734"/>
    <w:rsid w:val="00362D09"/>
    <w:rsid w:val="003674DC"/>
    <w:rsid w:val="0037135A"/>
    <w:rsid w:val="003747B9"/>
    <w:rsid w:val="0037663F"/>
    <w:rsid w:val="00380681"/>
    <w:rsid w:val="003807AE"/>
    <w:rsid w:val="003837BA"/>
    <w:rsid w:val="003979E5"/>
    <w:rsid w:val="003A4E66"/>
    <w:rsid w:val="003B055B"/>
    <w:rsid w:val="003C58F3"/>
    <w:rsid w:val="003D01CA"/>
    <w:rsid w:val="003D309B"/>
    <w:rsid w:val="003E09C6"/>
    <w:rsid w:val="003E304C"/>
    <w:rsid w:val="003F175E"/>
    <w:rsid w:val="003F23E0"/>
    <w:rsid w:val="00401736"/>
    <w:rsid w:val="004141B9"/>
    <w:rsid w:val="004152D1"/>
    <w:rsid w:val="00417209"/>
    <w:rsid w:val="00417F6E"/>
    <w:rsid w:val="00423648"/>
    <w:rsid w:val="00425C95"/>
    <w:rsid w:val="0042614C"/>
    <w:rsid w:val="00432919"/>
    <w:rsid w:val="0043419D"/>
    <w:rsid w:val="00442C07"/>
    <w:rsid w:val="00446F39"/>
    <w:rsid w:val="00453380"/>
    <w:rsid w:val="00454364"/>
    <w:rsid w:val="004544D8"/>
    <w:rsid w:val="00454D86"/>
    <w:rsid w:val="00456045"/>
    <w:rsid w:val="004A002F"/>
    <w:rsid w:val="004A1EC9"/>
    <w:rsid w:val="004B3528"/>
    <w:rsid w:val="004C1FB8"/>
    <w:rsid w:val="004C3214"/>
    <w:rsid w:val="004C6744"/>
    <w:rsid w:val="004E2BC8"/>
    <w:rsid w:val="004E340D"/>
    <w:rsid w:val="004E3990"/>
    <w:rsid w:val="0050628F"/>
    <w:rsid w:val="00513AD6"/>
    <w:rsid w:val="00513E26"/>
    <w:rsid w:val="005207A4"/>
    <w:rsid w:val="005269A3"/>
    <w:rsid w:val="00534F41"/>
    <w:rsid w:val="005436E2"/>
    <w:rsid w:val="00552B6B"/>
    <w:rsid w:val="005556B2"/>
    <w:rsid w:val="00561E4C"/>
    <w:rsid w:val="00562CB2"/>
    <w:rsid w:val="005740D5"/>
    <w:rsid w:val="005A6842"/>
    <w:rsid w:val="005B0F1E"/>
    <w:rsid w:val="005B2C88"/>
    <w:rsid w:val="005B7B47"/>
    <w:rsid w:val="005C01BD"/>
    <w:rsid w:val="005C074E"/>
    <w:rsid w:val="005C52C0"/>
    <w:rsid w:val="005D3A60"/>
    <w:rsid w:val="005E03E6"/>
    <w:rsid w:val="005E2D22"/>
    <w:rsid w:val="005E71CD"/>
    <w:rsid w:val="005E7FFC"/>
    <w:rsid w:val="005F49B8"/>
    <w:rsid w:val="005F6282"/>
    <w:rsid w:val="00604BA5"/>
    <w:rsid w:val="0060538C"/>
    <w:rsid w:val="006248EE"/>
    <w:rsid w:val="006440E0"/>
    <w:rsid w:val="006477AC"/>
    <w:rsid w:val="006567B7"/>
    <w:rsid w:val="006645B1"/>
    <w:rsid w:val="0067390C"/>
    <w:rsid w:val="006922FA"/>
    <w:rsid w:val="0069552B"/>
    <w:rsid w:val="006A0290"/>
    <w:rsid w:val="006B62BD"/>
    <w:rsid w:val="006B7A0E"/>
    <w:rsid w:val="006C3E04"/>
    <w:rsid w:val="006C40E1"/>
    <w:rsid w:val="006C63C6"/>
    <w:rsid w:val="006E12C9"/>
    <w:rsid w:val="006F584B"/>
    <w:rsid w:val="00704122"/>
    <w:rsid w:val="00715CA6"/>
    <w:rsid w:val="00717819"/>
    <w:rsid w:val="00720801"/>
    <w:rsid w:val="00727CBB"/>
    <w:rsid w:val="00736E00"/>
    <w:rsid w:val="0075211E"/>
    <w:rsid w:val="00760684"/>
    <w:rsid w:val="00760746"/>
    <w:rsid w:val="00762B0F"/>
    <w:rsid w:val="00764A8D"/>
    <w:rsid w:val="0077244B"/>
    <w:rsid w:val="00774529"/>
    <w:rsid w:val="0078257F"/>
    <w:rsid w:val="007A0400"/>
    <w:rsid w:val="007A14A9"/>
    <w:rsid w:val="007B3B8C"/>
    <w:rsid w:val="007C0AC8"/>
    <w:rsid w:val="007C3D79"/>
    <w:rsid w:val="007C461F"/>
    <w:rsid w:val="007D18E2"/>
    <w:rsid w:val="007D5CD0"/>
    <w:rsid w:val="007E21C6"/>
    <w:rsid w:val="007F464C"/>
    <w:rsid w:val="008014AC"/>
    <w:rsid w:val="0083605C"/>
    <w:rsid w:val="00852E89"/>
    <w:rsid w:val="008577D8"/>
    <w:rsid w:val="00872751"/>
    <w:rsid w:val="00880BDE"/>
    <w:rsid w:val="00886B88"/>
    <w:rsid w:val="00895710"/>
    <w:rsid w:val="008A291E"/>
    <w:rsid w:val="008B1600"/>
    <w:rsid w:val="008B404D"/>
    <w:rsid w:val="008B477D"/>
    <w:rsid w:val="008B64F1"/>
    <w:rsid w:val="008C5C70"/>
    <w:rsid w:val="008C7E04"/>
    <w:rsid w:val="008D00AF"/>
    <w:rsid w:val="008D2537"/>
    <w:rsid w:val="008D3632"/>
    <w:rsid w:val="008D73E4"/>
    <w:rsid w:val="008E1AF0"/>
    <w:rsid w:val="00901B6F"/>
    <w:rsid w:val="00901CC0"/>
    <w:rsid w:val="009042E1"/>
    <w:rsid w:val="009065BB"/>
    <w:rsid w:val="00907DAD"/>
    <w:rsid w:val="00907E18"/>
    <w:rsid w:val="00917D7F"/>
    <w:rsid w:val="009245F6"/>
    <w:rsid w:val="00930E48"/>
    <w:rsid w:val="00932551"/>
    <w:rsid w:val="00936D12"/>
    <w:rsid w:val="009411E7"/>
    <w:rsid w:val="00955C10"/>
    <w:rsid w:val="00955C37"/>
    <w:rsid w:val="009603FD"/>
    <w:rsid w:val="00967085"/>
    <w:rsid w:val="009817E4"/>
    <w:rsid w:val="009829E5"/>
    <w:rsid w:val="00992284"/>
    <w:rsid w:val="00992E26"/>
    <w:rsid w:val="00992F34"/>
    <w:rsid w:val="009A07BB"/>
    <w:rsid w:val="009B232F"/>
    <w:rsid w:val="009B3600"/>
    <w:rsid w:val="009B63C3"/>
    <w:rsid w:val="009C0E3D"/>
    <w:rsid w:val="009C2ED4"/>
    <w:rsid w:val="009D1692"/>
    <w:rsid w:val="009D2241"/>
    <w:rsid w:val="009D5E5E"/>
    <w:rsid w:val="009E20E0"/>
    <w:rsid w:val="009E7B48"/>
    <w:rsid w:val="00A043BF"/>
    <w:rsid w:val="00A05A2F"/>
    <w:rsid w:val="00A123EE"/>
    <w:rsid w:val="00A32D7F"/>
    <w:rsid w:val="00A33F4A"/>
    <w:rsid w:val="00A37EB1"/>
    <w:rsid w:val="00A40B54"/>
    <w:rsid w:val="00A41117"/>
    <w:rsid w:val="00A453AB"/>
    <w:rsid w:val="00A61355"/>
    <w:rsid w:val="00A62E12"/>
    <w:rsid w:val="00A664CE"/>
    <w:rsid w:val="00A7064F"/>
    <w:rsid w:val="00A77A57"/>
    <w:rsid w:val="00A80176"/>
    <w:rsid w:val="00A84CF0"/>
    <w:rsid w:val="00A86AA7"/>
    <w:rsid w:val="00A91416"/>
    <w:rsid w:val="00A94721"/>
    <w:rsid w:val="00AA3172"/>
    <w:rsid w:val="00AA7A1E"/>
    <w:rsid w:val="00AC133F"/>
    <w:rsid w:val="00AD2492"/>
    <w:rsid w:val="00AD4492"/>
    <w:rsid w:val="00AD6AB1"/>
    <w:rsid w:val="00AE0353"/>
    <w:rsid w:val="00AE5AA8"/>
    <w:rsid w:val="00AF3ED5"/>
    <w:rsid w:val="00B01CE1"/>
    <w:rsid w:val="00B024F4"/>
    <w:rsid w:val="00B214A1"/>
    <w:rsid w:val="00B23E6E"/>
    <w:rsid w:val="00B272CC"/>
    <w:rsid w:val="00B361F1"/>
    <w:rsid w:val="00B370F2"/>
    <w:rsid w:val="00B428A3"/>
    <w:rsid w:val="00B43660"/>
    <w:rsid w:val="00B45160"/>
    <w:rsid w:val="00B509FF"/>
    <w:rsid w:val="00B51588"/>
    <w:rsid w:val="00B60403"/>
    <w:rsid w:val="00B6107B"/>
    <w:rsid w:val="00B87990"/>
    <w:rsid w:val="00B87C5E"/>
    <w:rsid w:val="00B9408D"/>
    <w:rsid w:val="00B9563E"/>
    <w:rsid w:val="00BA4B96"/>
    <w:rsid w:val="00BB2378"/>
    <w:rsid w:val="00BD02D8"/>
    <w:rsid w:val="00BD1B0D"/>
    <w:rsid w:val="00BF3EF1"/>
    <w:rsid w:val="00C020B5"/>
    <w:rsid w:val="00C26649"/>
    <w:rsid w:val="00C30390"/>
    <w:rsid w:val="00C310E5"/>
    <w:rsid w:val="00C3596B"/>
    <w:rsid w:val="00C35A57"/>
    <w:rsid w:val="00C44C6F"/>
    <w:rsid w:val="00C46528"/>
    <w:rsid w:val="00C61B9F"/>
    <w:rsid w:val="00C630B3"/>
    <w:rsid w:val="00C6701E"/>
    <w:rsid w:val="00C72646"/>
    <w:rsid w:val="00C7448C"/>
    <w:rsid w:val="00C77F18"/>
    <w:rsid w:val="00C80B2C"/>
    <w:rsid w:val="00C90496"/>
    <w:rsid w:val="00C9279A"/>
    <w:rsid w:val="00CB66F7"/>
    <w:rsid w:val="00CC4CA2"/>
    <w:rsid w:val="00CD1BCC"/>
    <w:rsid w:val="00CE088F"/>
    <w:rsid w:val="00CE37F6"/>
    <w:rsid w:val="00CE4BC5"/>
    <w:rsid w:val="00CE60EA"/>
    <w:rsid w:val="00CF1DC1"/>
    <w:rsid w:val="00CF2ABE"/>
    <w:rsid w:val="00CF64E6"/>
    <w:rsid w:val="00D010DF"/>
    <w:rsid w:val="00D01FC3"/>
    <w:rsid w:val="00D07D60"/>
    <w:rsid w:val="00D117A5"/>
    <w:rsid w:val="00D14357"/>
    <w:rsid w:val="00D37456"/>
    <w:rsid w:val="00D40223"/>
    <w:rsid w:val="00D43B31"/>
    <w:rsid w:val="00D57882"/>
    <w:rsid w:val="00D71C96"/>
    <w:rsid w:val="00D72E2A"/>
    <w:rsid w:val="00D74B1F"/>
    <w:rsid w:val="00D77302"/>
    <w:rsid w:val="00D8070E"/>
    <w:rsid w:val="00D86DE5"/>
    <w:rsid w:val="00D93DE1"/>
    <w:rsid w:val="00D94D88"/>
    <w:rsid w:val="00D95EBB"/>
    <w:rsid w:val="00DA3860"/>
    <w:rsid w:val="00DA3B96"/>
    <w:rsid w:val="00DA65CA"/>
    <w:rsid w:val="00DB06DA"/>
    <w:rsid w:val="00DB3CA6"/>
    <w:rsid w:val="00DC4F33"/>
    <w:rsid w:val="00DC5AE9"/>
    <w:rsid w:val="00DD5B0E"/>
    <w:rsid w:val="00DE15D3"/>
    <w:rsid w:val="00DE4D71"/>
    <w:rsid w:val="00DE72B7"/>
    <w:rsid w:val="00DE7680"/>
    <w:rsid w:val="00DF231D"/>
    <w:rsid w:val="00DF63E5"/>
    <w:rsid w:val="00E07589"/>
    <w:rsid w:val="00E15CB4"/>
    <w:rsid w:val="00E169BB"/>
    <w:rsid w:val="00E20A80"/>
    <w:rsid w:val="00E53891"/>
    <w:rsid w:val="00E5512A"/>
    <w:rsid w:val="00E6357C"/>
    <w:rsid w:val="00E63D6E"/>
    <w:rsid w:val="00E7134B"/>
    <w:rsid w:val="00E7324A"/>
    <w:rsid w:val="00E81172"/>
    <w:rsid w:val="00E906C7"/>
    <w:rsid w:val="00E97994"/>
    <w:rsid w:val="00EA23E6"/>
    <w:rsid w:val="00EA36AB"/>
    <w:rsid w:val="00EB5A1B"/>
    <w:rsid w:val="00EB69D7"/>
    <w:rsid w:val="00EC2A9E"/>
    <w:rsid w:val="00EC2E8F"/>
    <w:rsid w:val="00EC5B18"/>
    <w:rsid w:val="00ED0781"/>
    <w:rsid w:val="00ED1E36"/>
    <w:rsid w:val="00ED4376"/>
    <w:rsid w:val="00EE6038"/>
    <w:rsid w:val="00EE7D06"/>
    <w:rsid w:val="00EF543A"/>
    <w:rsid w:val="00EF6F9A"/>
    <w:rsid w:val="00F0333C"/>
    <w:rsid w:val="00F10985"/>
    <w:rsid w:val="00F14739"/>
    <w:rsid w:val="00F21CE2"/>
    <w:rsid w:val="00F32954"/>
    <w:rsid w:val="00F37090"/>
    <w:rsid w:val="00F40E05"/>
    <w:rsid w:val="00F43A59"/>
    <w:rsid w:val="00F4633A"/>
    <w:rsid w:val="00F51654"/>
    <w:rsid w:val="00F647DF"/>
    <w:rsid w:val="00F72181"/>
    <w:rsid w:val="00F862BC"/>
    <w:rsid w:val="00F91799"/>
    <w:rsid w:val="00F96530"/>
    <w:rsid w:val="00F9776D"/>
    <w:rsid w:val="00FA0E5C"/>
    <w:rsid w:val="00FB3040"/>
    <w:rsid w:val="00FC33F7"/>
    <w:rsid w:val="00FC76FC"/>
    <w:rsid w:val="00FC7DC4"/>
    <w:rsid w:val="00FD1013"/>
    <w:rsid w:val="00FD2A8E"/>
    <w:rsid w:val="00FD48B2"/>
    <w:rsid w:val="00FE3989"/>
    <w:rsid w:val="00FF450B"/>
    <w:rsid w:val="00FF7A22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FAA88B"/>
  <w15:chartTrackingRefBased/>
  <w15:docId w15:val="{1CD4425E-FFBD-4424-A7B1-5752FA0E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BD7"/>
    <w:pPr>
      <w:suppressAutoHyphens/>
      <w:jc w:val="both"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rsid w:val="00417F6E"/>
    <w:pPr>
      <w:keepNext/>
      <w:numPr>
        <w:numId w:val="1"/>
      </w:numPr>
      <w:spacing w:after="960"/>
      <w:jc w:val="left"/>
      <w:outlineLvl w:val="0"/>
    </w:pPr>
    <w:rPr>
      <w:b/>
      <w:caps/>
      <w:kern w:val="1"/>
      <w:szCs w:val="24"/>
    </w:rPr>
  </w:style>
  <w:style w:type="paragraph" w:styleId="Ttulo2">
    <w:name w:val="heading 2"/>
    <w:basedOn w:val="Normal"/>
    <w:next w:val="Normal"/>
    <w:qFormat/>
    <w:rsid w:val="00417F6E"/>
    <w:pPr>
      <w:keepNext/>
      <w:numPr>
        <w:ilvl w:val="1"/>
        <w:numId w:val="1"/>
      </w:numPr>
      <w:spacing w:before="960" w:after="960" w:line="360" w:lineRule="auto"/>
      <w:ind w:left="578" w:hanging="578"/>
      <w:outlineLvl w:val="1"/>
    </w:pPr>
    <w:rPr>
      <w:caps/>
      <w:szCs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960" w:after="960" w:line="360" w:lineRule="auto"/>
      <w:outlineLvl w:val="2"/>
    </w:pPr>
    <w:rPr>
      <w:b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960" w:after="960" w:line="360" w:lineRule="auto"/>
      <w:ind w:left="862" w:hanging="862"/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960" w:after="960" w:line="360" w:lineRule="auto"/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Cs/>
      <w:i/>
      <w:szCs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i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6z1">
    <w:name w:val="WW8Num16z1"/>
    <w:rPr>
      <w:rFonts w:ascii="Times New Roman" w:hAnsi="Times New Roman" w:cs="Times New Roman"/>
      <w:color w:val="auto"/>
    </w:rPr>
  </w:style>
  <w:style w:type="character" w:customStyle="1" w:styleId="WW8Num17z1">
    <w:name w:val="WW8Num17z1"/>
    <w:rPr>
      <w:rFonts w:ascii="Times New Roman" w:hAnsi="Times New Roman" w:cs="Times New Roman"/>
      <w:color w:val="auto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QuebradePginaChar">
    <w:name w:val="Quebra de Página Char"/>
    <w:rPr>
      <w:sz w:val="8"/>
      <w:lang w:val="pt-BR" w:eastAsia="ar-SA" w:bidi="ar-SA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spacing w:line="360" w:lineRule="auto"/>
    </w:pPr>
    <w:rPr>
      <w:sz w:val="20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itaolonga">
    <w:name w:val="Citação longa"/>
    <w:basedOn w:val="Normal"/>
    <w:next w:val="Normal"/>
    <w:rsid w:val="00417F6E"/>
    <w:pPr>
      <w:spacing w:after="480"/>
      <w:ind w:left="2268"/>
    </w:pPr>
    <w:rPr>
      <w:sz w:val="20"/>
    </w:rPr>
  </w:style>
  <w:style w:type="paragraph" w:customStyle="1" w:styleId="Referncias">
    <w:name w:val="Referências"/>
    <w:basedOn w:val="Citaolonga"/>
    <w:pPr>
      <w:spacing w:after="240"/>
      <w:ind w:left="0"/>
      <w:jc w:val="left"/>
    </w:pPr>
    <w:rPr>
      <w:sz w:val="24"/>
    </w:rPr>
  </w:style>
  <w:style w:type="paragraph" w:customStyle="1" w:styleId="Tabelaesquerda">
    <w:name w:val="Tabela à esquerda"/>
    <w:basedOn w:val="Normal"/>
    <w:pPr>
      <w:spacing w:before="20" w:after="20"/>
      <w:jc w:val="left"/>
    </w:pPr>
    <w:rPr>
      <w:sz w:val="20"/>
    </w:rPr>
  </w:style>
  <w:style w:type="paragraph" w:customStyle="1" w:styleId="Tabeladireita">
    <w:name w:val="Tabela à direita"/>
    <w:basedOn w:val="Tabelaesquerda"/>
    <w:pPr>
      <w:jc w:val="right"/>
    </w:pPr>
  </w:style>
  <w:style w:type="paragraph" w:customStyle="1" w:styleId="Tabelacentralizado">
    <w:name w:val="Tabela centralizado"/>
    <w:basedOn w:val="Tabeladireita"/>
    <w:pPr>
      <w:jc w:val="center"/>
    </w:pPr>
  </w:style>
  <w:style w:type="paragraph" w:customStyle="1" w:styleId="Tabelajustificado">
    <w:name w:val="Tabela justificado"/>
    <w:basedOn w:val="Tabelacentralizado"/>
    <w:pPr>
      <w:jc w:val="both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Normal"/>
    <w:next w:val="Normal"/>
    <w:uiPriority w:val="39"/>
    <w:pPr>
      <w:spacing w:before="120" w:after="40"/>
      <w:jc w:val="left"/>
    </w:pPr>
    <w:rPr>
      <w:b/>
      <w:bCs/>
      <w:caps/>
      <w:sz w:val="22"/>
      <w:szCs w:val="22"/>
    </w:rPr>
  </w:style>
  <w:style w:type="paragraph" w:styleId="Sumrio2">
    <w:name w:val="toc 2"/>
    <w:basedOn w:val="Normal"/>
    <w:next w:val="Normal"/>
    <w:uiPriority w:val="39"/>
    <w:pPr>
      <w:tabs>
        <w:tab w:val="left" w:pos="515"/>
        <w:tab w:val="right" w:leader="dot" w:pos="9062"/>
      </w:tabs>
      <w:jc w:val="left"/>
    </w:pPr>
    <w:rPr>
      <w:bCs/>
      <w:caps/>
      <w:sz w:val="22"/>
      <w:szCs w:val="22"/>
    </w:rPr>
  </w:style>
  <w:style w:type="paragraph" w:styleId="Sumrio3">
    <w:name w:val="toc 3"/>
    <w:basedOn w:val="Normal"/>
    <w:next w:val="Normal"/>
    <w:uiPriority w:val="39"/>
    <w:rsid w:val="00AC133F"/>
    <w:pPr>
      <w:tabs>
        <w:tab w:val="left" w:pos="680"/>
        <w:tab w:val="right" w:leader="dot" w:pos="9062"/>
      </w:tabs>
      <w:jc w:val="left"/>
    </w:pPr>
    <w:rPr>
      <w:b/>
      <w:sz w:val="22"/>
      <w:szCs w:val="22"/>
    </w:rPr>
  </w:style>
  <w:style w:type="paragraph" w:styleId="Sumrio4">
    <w:name w:val="toc 4"/>
    <w:basedOn w:val="Normal"/>
    <w:next w:val="Normal"/>
    <w:uiPriority w:val="39"/>
    <w:pPr>
      <w:jc w:val="left"/>
    </w:pPr>
    <w:rPr>
      <w:sz w:val="22"/>
      <w:szCs w:val="22"/>
    </w:rPr>
  </w:style>
  <w:style w:type="paragraph" w:styleId="Sumrio5">
    <w:name w:val="toc 5"/>
    <w:basedOn w:val="Normal"/>
    <w:next w:val="Normal"/>
    <w:uiPriority w:val="39"/>
    <w:pPr>
      <w:tabs>
        <w:tab w:val="left" w:pos="1010"/>
        <w:tab w:val="right" w:leader="dot" w:pos="9062"/>
      </w:tabs>
      <w:jc w:val="left"/>
    </w:pPr>
    <w:rPr>
      <w:i/>
      <w:sz w:val="22"/>
      <w:szCs w:val="22"/>
    </w:rPr>
  </w:style>
  <w:style w:type="paragraph" w:styleId="Sumrio6">
    <w:name w:val="toc 6"/>
    <w:basedOn w:val="Normal"/>
    <w:next w:val="Normal"/>
    <w:semiHidden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semiHidden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semiHidden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semiHidden/>
    <w:pPr>
      <w:jc w:val="left"/>
    </w:pPr>
    <w:rPr>
      <w:sz w:val="22"/>
      <w:szCs w:val="22"/>
    </w:rPr>
  </w:style>
  <w:style w:type="paragraph" w:customStyle="1" w:styleId="Alnea">
    <w:name w:val="Alínea"/>
    <w:basedOn w:val="Normal"/>
    <w:pPr>
      <w:numPr>
        <w:numId w:val="2"/>
      </w:numPr>
      <w:spacing w:line="360" w:lineRule="auto"/>
    </w:pPr>
    <w:rPr>
      <w:szCs w:val="24"/>
    </w:rPr>
  </w:style>
  <w:style w:type="paragraph" w:customStyle="1" w:styleId="Ttulosps-textuais">
    <w:name w:val="Títulos pós-textuais"/>
    <w:basedOn w:val="Ttulo1"/>
    <w:pPr>
      <w:numPr>
        <w:numId w:val="0"/>
      </w:numPr>
      <w:jc w:val="center"/>
    </w:pPr>
    <w:rPr>
      <w:caps w:val="0"/>
    </w:rPr>
  </w:style>
  <w:style w:type="paragraph" w:customStyle="1" w:styleId="FOLHADEROSTO">
    <w:name w:val="FOLHA DE ROSTO"/>
    <w:basedOn w:val="Normal"/>
    <w:link w:val="FOLHADEROSTOChar"/>
    <w:rsid w:val="009B232F"/>
    <w:pPr>
      <w:spacing w:line="360" w:lineRule="auto"/>
      <w:jc w:val="center"/>
    </w:pPr>
    <w:rPr>
      <w:b/>
      <w:caps/>
      <w:noProof/>
      <w:szCs w:val="24"/>
      <w:lang w:val="x-none"/>
    </w:rPr>
  </w:style>
  <w:style w:type="paragraph" w:customStyle="1" w:styleId="Naturezadotrabalho">
    <w:name w:val="Natureza do trabalho"/>
    <w:basedOn w:val="Normal"/>
    <w:pPr>
      <w:ind w:left="4536"/>
    </w:pPr>
    <w:rPr>
      <w:sz w:val="20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Tabelafonte">
    <w:name w:val="Tabela fonte"/>
    <w:basedOn w:val="Normal"/>
    <w:rPr>
      <w:sz w:val="20"/>
    </w:rPr>
  </w:style>
  <w:style w:type="paragraph" w:customStyle="1" w:styleId="Ttulospr-textuais">
    <w:name w:val="Títulos pré-textuais"/>
    <w:basedOn w:val="Normal"/>
    <w:pPr>
      <w:spacing w:after="960"/>
      <w:jc w:val="center"/>
    </w:pPr>
    <w:rPr>
      <w:b/>
      <w:caps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FolhadeRosto0">
    <w:name w:val="Folha de Rosto"/>
    <w:basedOn w:val="FOLHADEROSTO"/>
    <w:link w:val="FolhadeRostoChar0"/>
    <w:rPr>
      <w:b w:val="0"/>
      <w:caps w:val="0"/>
    </w:rPr>
  </w:style>
  <w:style w:type="paragraph" w:customStyle="1" w:styleId="QuebradePgina">
    <w:name w:val="Quebra de Página"/>
    <w:basedOn w:val="Normal"/>
    <w:rPr>
      <w:sz w:val="8"/>
    </w:rPr>
  </w:style>
  <w:style w:type="paragraph" w:customStyle="1" w:styleId="Dedicatrias">
    <w:name w:val="Dedicatórias"/>
    <w:basedOn w:val="Normal"/>
    <w:pPr>
      <w:spacing w:line="360" w:lineRule="auto"/>
      <w:ind w:left="4536"/>
    </w:pPr>
    <w:rPr>
      <w:szCs w:val="24"/>
    </w:rPr>
  </w:style>
  <w:style w:type="paragraph" w:customStyle="1" w:styleId="Epgrafe">
    <w:name w:val="Epígrafe"/>
    <w:basedOn w:val="Dedicatrias"/>
  </w:style>
  <w:style w:type="paragraph" w:customStyle="1" w:styleId="Texto">
    <w:name w:val="Texto"/>
    <w:basedOn w:val="Normal"/>
    <w:pPr>
      <w:spacing w:line="360" w:lineRule="auto"/>
      <w:ind w:firstLine="1134"/>
    </w:pPr>
    <w:rPr>
      <w:szCs w:val="24"/>
    </w:rPr>
  </w:style>
  <w:style w:type="paragraph" w:customStyle="1" w:styleId="Resumos">
    <w:name w:val="Resumos"/>
    <w:basedOn w:val="Normal"/>
    <w:pPr>
      <w:spacing w:line="360" w:lineRule="auto"/>
    </w:pPr>
  </w:style>
  <w:style w:type="paragraph" w:customStyle="1" w:styleId="Banca">
    <w:name w:val="Banca"/>
    <w:basedOn w:val="FolhadeRosto0"/>
    <w:pPr>
      <w:spacing w:line="240" w:lineRule="auto"/>
    </w:pPr>
  </w:style>
  <w:style w:type="paragraph" w:customStyle="1" w:styleId="Entradadendice10">
    <w:name w:val="Entrada de índice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Contedodoquadro">
    <w:name w:val="Conteúdo do quadro"/>
    <w:basedOn w:val="Corpodetexto"/>
  </w:style>
  <w:style w:type="paragraph" w:customStyle="1" w:styleId="Instituio">
    <w:name w:val="Instituição"/>
    <w:basedOn w:val="FOLHADEROSTO"/>
    <w:rsid w:val="007C461F"/>
  </w:style>
  <w:style w:type="paragraph" w:styleId="Legenda">
    <w:name w:val="caption"/>
    <w:basedOn w:val="Normal"/>
    <w:next w:val="Normal"/>
    <w:uiPriority w:val="35"/>
    <w:qFormat/>
    <w:rsid w:val="008B1600"/>
    <w:rPr>
      <w:b/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8B1600"/>
  </w:style>
  <w:style w:type="paragraph" w:customStyle="1" w:styleId="NOMEDOAUTOR">
    <w:name w:val="NOME DO AUTOR"/>
    <w:basedOn w:val="FOLHADEROSTO"/>
    <w:qFormat/>
    <w:rsid w:val="00A453AB"/>
  </w:style>
  <w:style w:type="paragraph" w:customStyle="1" w:styleId="CidadeeAnodeentrega">
    <w:name w:val="Cidade e Ano de entrega"/>
    <w:basedOn w:val="FolhadeRosto0"/>
    <w:link w:val="CidadeeAnodeentregaChar"/>
    <w:qFormat/>
    <w:rsid w:val="00A453AB"/>
  </w:style>
  <w:style w:type="paragraph" w:customStyle="1" w:styleId="Listas">
    <w:name w:val="Listas"/>
    <w:basedOn w:val="ndicedeilustraes"/>
    <w:qFormat/>
    <w:rsid w:val="000B68E9"/>
    <w:pPr>
      <w:tabs>
        <w:tab w:val="right" w:leader="dot" w:pos="9060"/>
      </w:tabs>
      <w:jc w:val="left"/>
    </w:pPr>
  </w:style>
  <w:style w:type="character" w:customStyle="1" w:styleId="FOLHADEROSTOChar">
    <w:name w:val="FOLHA DE ROSTO Char"/>
    <w:link w:val="FOLHADEROSTO"/>
    <w:rsid w:val="00A453AB"/>
    <w:rPr>
      <w:b/>
      <w:caps/>
      <w:noProof/>
      <w:sz w:val="24"/>
      <w:szCs w:val="24"/>
      <w:lang w:eastAsia="ar-SA"/>
    </w:rPr>
  </w:style>
  <w:style w:type="character" w:customStyle="1" w:styleId="FolhadeRostoChar0">
    <w:name w:val="Folha de Rosto Char"/>
    <w:basedOn w:val="FOLHADEROSTOChar"/>
    <w:link w:val="FolhadeRosto0"/>
    <w:rsid w:val="00A453AB"/>
    <w:rPr>
      <w:b/>
      <w:caps/>
      <w:noProof/>
      <w:sz w:val="24"/>
      <w:szCs w:val="24"/>
      <w:lang w:eastAsia="ar-SA"/>
    </w:rPr>
  </w:style>
  <w:style w:type="character" w:customStyle="1" w:styleId="CidadeeAnodeentregaChar">
    <w:name w:val="Cidade e Ano de entrega Char"/>
    <w:basedOn w:val="FolhadeRostoChar0"/>
    <w:link w:val="CidadeeAnodeentrega"/>
    <w:rsid w:val="00A453AB"/>
    <w:rPr>
      <w:b/>
      <w:caps/>
      <w:noProof/>
      <w:sz w:val="24"/>
      <w:szCs w:val="24"/>
      <w:lang w:eastAsia="ar-SA"/>
    </w:rPr>
  </w:style>
  <w:style w:type="character" w:styleId="Forte">
    <w:name w:val="Strong"/>
    <w:qFormat/>
    <w:rsid w:val="001E7BD7"/>
    <w:rPr>
      <w:b/>
      <w:bCs/>
    </w:rPr>
  </w:style>
  <w:style w:type="paragraph" w:customStyle="1" w:styleId="TabelaCorpo">
    <w:name w:val="Tabela Corpo"/>
    <w:basedOn w:val="Normal"/>
    <w:rsid w:val="00E07589"/>
    <w:pPr>
      <w:widowControl w:val="0"/>
      <w:suppressAutoHyphens w:val="0"/>
      <w:ind w:left="317" w:hanging="317"/>
    </w:pPr>
    <w:rPr>
      <w:sz w:val="20"/>
      <w:lang w:val="it-IT" w:eastAsia="pt-BR"/>
    </w:rPr>
  </w:style>
  <w:style w:type="paragraph" w:customStyle="1" w:styleId="55Tabelafonte">
    <w:name w:val="55 Tabela fonte"/>
    <w:basedOn w:val="Normal"/>
    <w:rsid w:val="00C61B9F"/>
    <w:pPr>
      <w:suppressAutoHyphens w:val="0"/>
    </w:pPr>
    <w:rPr>
      <w:sz w:val="20"/>
      <w:lang w:eastAsia="pt-BR"/>
    </w:rPr>
  </w:style>
  <w:style w:type="paragraph" w:customStyle="1" w:styleId="1Texto">
    <w:name w:val="1 Texto"/>
    <w:basedOn w:val="Normal"/>
    <w:rsid w:val="00C61B9F"/>
    <w:pPr>
      <w:suppressAutoHyphens w:val="0"/>
      <w:spacing w:line="360" w:lineRule="auto"/>
      <w:ind w:firstLine="1134"/>
    </w:pPr>
    <w:rPr>
      <w:szCs w:val="24"/>
      <w:lang w:eastAsia="pt-BR"/>
    </w:rPr>
  </w:style>
  <w:style w:type="paragraph" w:styleId="MapadoDocumento">
    <w:name w:val="Document Map"/>
    <w:basedOn w:val="Normal"/>
    <w:semiHidden/>
    <w:rsid w:val="009E7B48"/>
    <w:pPr>
      <w:shd w:val="clear" w:color="auto" w:fill="000080"/>
    </w:pPr>
    <w:rPr>
      <w:rFonts w:ascii="Tahoma" w:hAnsi="Tahoma" w:cs="Tahoma"/>
      <w:sz w:val="20"/>
    </w:rPr>
  </w:style>
  <w:style w:type="paragraph" w:styleId="Textodebalo">
    <w:name w:val="Balloon Text"/>
    <w:basedOn w:val="Normal"/>
    <w:semiHidden/>
    <w:rsid w:val="00FC7DC4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6C63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C6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6C63C6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C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C63C6"/>
    <w:rPr>
      <w:b/>
      <w:bCs/>
      <w:lang w:eastAsia="ar-SA"/>
    </w:rPr>
  </w:style>
  <w:style w:type="paragraph" w:styleId="Reviso">
    <w:name w:val="Revision"/>
    <w:hidden/>
    <w:uiPriority w:val="99"/>
    <w:semiHidden/>
    <w:rsid w:val="00ED0781"/>
    <w:rPr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C27FC-FF78-452D-9CC3-4C0325EE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14</Pages>
  <Words>2218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Tese</vt:lpstr>
    </vt:vector>
  </TitlesOfParts>
  <Company>.</Company>
  <LinksUpToDate>false</LinksUpToDate>
  <CharactersWithSpaces>14173</CharactersWithSpaces>
  <SharedDoc>false</SharedDoc>
  <HLinks>
    <vt:vector size="162" baseType="variant"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_Toc446765512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_Toc446765511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_Toc446765510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_Toc446765509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_Toc446765508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_Toc446765507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_Toc446765506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_Toc446765505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_Toc446765504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_Toc446765503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_Toc446765502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_Toc446765501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_Toc446765500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_Toc446765499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_Toc446765498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_Toc446765497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_Toc446765496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_Toc446765495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_Toc446765494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_Toc446765493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_Toc446765492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_Toc446765491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_Toc446765490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_Toc446765489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_Toc446765488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_Toc446765487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_Toc446765486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Tese</dc:title>
  <dc:subject/>
  <dc:creator>Patrick Machado</dc:creator>
  <cp:keywords/>
  <cp:lastModifiedBy>Patrick Machado</cp:lastModifiedBy>
  <cp:revision>62</cp:revision>
  <cp:lastPrinted>2011-03-03T11:17:00Z</cp:lastPrinted>
  <dcterms:created xsi:type="dcterms:W3CDTF">2016-04-13T22:21:00Z</dcterms:created>
  <dcterms:modified xsi:type="dcterms:W3CDTF">2016-05-23T17:11:00Z</dcterms:modified>
</cp:coreProperties>
</file>